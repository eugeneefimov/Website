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8D9" w:rsidRPr="00D26035" w:rsidRDefault="009638D9" w:rsidP="00D26035">
      <w:pPr>
        <w:pStyle w:val="a9"/>
        <w:rPr>
          <w:rFonts w:ascii="Times New Roman" w:hAnsi="Times New Roman" w:cs="Times New Roman"/>
          <w:lang w:val="en-US" w:eastAsia="ru-RU"/>
        </w:rPr>
      </w:pPr>
      <w:r w:rsidRPr="00F010E9">
        <w:rPr>
          <w:rFonts w:ascii="Times New Roman" w:hAnsi="Times New Roman" w:cs="Times New Roman"/>
          <w:b/>
          <w:lang w:val="en-US" w:eastAsia="ru-RU"/>
        </w:rPr>
        <w:t>The Academic IELTS Writing Task 1</w:t>
      </w:r>
      <w:r w:rsidRPr="00D26035">
        <w:rPr>
          <w:rFonts w:ascii="Times New Roman" w:hAnsi="Times New Roman" w:cs="Times New Roman"/>
          <w:lang w:val="en-US" w:eastAsia="ru-RU"/>
        </w:rPr>
        <w:t xml:space="preserve"> requires you to use several vocabularies to present the data given in a pie/ bar/ line/ mixed graphs or to describe a process or a flow chart. Being able to use appropriate vocabulary, presenting main trends, comparing &amp; contrasting data and presenting the logical flow of the graph ensures a high band score in your Academic IELTS writing task 1. This vocabulary section aims to help you learn all the vocabulary, phrases and words you need to know and use in your Academic writing task 1 to achieve a high band score. </w:t>
      </w:r>
      <w:r w:rsidRPr="00F010E9">
        <w:rPr>
          <w:rFonts w:ascii="Times New Roman" w:hAnsi="Times New Roman" w:cs="Times New Roman"/>
          <w:highlight w:val="yellow"/>
          <w:lang w:val="en-US" w:eastAsia="ru-RU"/>
        </w:rPr>
        <w:t>The examiner will use four criteria to score your response: task achievement, coherence and cohesion, lexical resource, grammatical range and accuracy</w:t>
      </w:r>
      <w:r w:rsidRPr="00D26035">
        <w:rPr>
          <w:rFonts w:ascii="Times New Roman" w:hAnsi="Times New Roman" w:cs="Times New Roman"/>
          <w:lang w:val="en-US" w:eastAsia="ru-RU"/>
        </w:rPr>
        <w:t xml:space="preserve">. Since lexical resources will determine 25% of your score in Task 1, you have to enrich your vocabulary to hit a high score. To demonstrate that you have great lexical resources you need to:  </w:t>
      </w:r>
    </w:p>
    <w:p w:rsidR="009638D9" w:rsidRPr="00D26035" w:rsidRDefault="009638D9" w:rsidP="00D26035">
      <w:pPr>
        <w:pStyle w:val="a9"/>
        <w:rPr>
          <w:rFonts w:ascii="Times New Roman" w:hAnsi="Times New Roman" w:cs="Times New Roman"/>
          <w:lang w:val="en-US" w:eastAsia="ru-RU"/>
        </w:rPr>
      </w:pPr>
      <w:r w:rsidRPr="00D26035">
        <w:rPr>
          <w:color w:val="0066CC"/>
          <w:lang w:val="en-US" w:eastAsia="ru-RU"/>
        </w:rPr>
        <w:t xml:space="preserve">» </w:t>
      </w:r>
      <w:r w:rsidRPr="007D380E">
        <w:rPr>
          <w:rFonts w:ascii="Times New Roman" w:hAnsi="Times New Roman" w:cs="Times New Roman"/>
          <w:b/>
          <w:lang w:val="en-US" w:eastAsia="ru-RU"/>
        </w:rPr>
        <w:t>Use correct synonyms in your writing</w:t>
      </w:r>
      <w:proofErr w:type="gramStart"/>
      <w:r w:rsidRPr="007D380E">
        <w:rPr>
          <w:rFonts w:ascii="Times New Roman" w:hAnsi="Times New Roman" w:cs="Times New Roman"/>
          <w:b/>
          <w:lang w:val="en-US" w:eastAsia="ru-RU"/>
        </w:rPr>
        <w:t>.</w:t>
      </w:r>
      <w:proofErr w:type="gramEnd"/>
      <w:r w:rsidRPr="007D380E">
        <w:rPr>
          <w:rFonts w:ascii="Times New Roman" w:hAnsi="Times New Roman" w:cs="Times New Roman"/>
          <w:b/>
          <w:lang w:val="en-US" w:eastAsia="ru-RU"/>
        </w:rPr>
        <w:br/>
      </w:r>
      <w:r w:rsidRPr="007D380E">
        <w:rPr>
          <w:rFonts w:ascii="Times New Roman" w:hAnsi="Times New Roman" w:cs="Times New Roman"/>
          <w:b/>
          <w:color w:val="0066CC"/>
          <w:lang w:val="en-US" w:eastAsia="ru-RU"/>
        </w:rPr>
        <w:t xml:space="preserve">» </w:t>
      </w:r>
      <w:r w:rsidRPr="007D380E">
        <w:rPr>
          <w:rFonts w:ascii="Times New Roman" w:hAnsi="Times New Roman" w:cs="Times New Roman"/>
          <w:b/>
          <w:lang w:val="en-US" w:eastAsia="ru-RU"/>
        </w:rPr>
        <w:t>Use a range of vocabulary</w:t>
      </w:r>
      <w:proofErr w:type="gramStart"/>
      <w:r w:rsidRPr="007D380E">
        <w:rPr>
          <w:rFonts w:ascii="Times New Roman" w:hAnsi="Times New Roman" w:cs="Times New Roman"/>
          <w:b/>
          <w:lang w:val="en-US" w:eastAsia="ru-RU"/>
        </w:rPr>
        <w:t>.</w:t>
      </w:r>
      <w:proofErr w:type="gramEnd"/>
      <w:r w:rsidRPr="007D380E">
        <w:rPr>
          <w:rFonts w:ascii="Times New Roman" w:hAnsi="Times New Roman" w:cs="Times New Roman"/>
          <w:b/>
          <w:lang w:val="en-US" w:eastAsia="ru-RU"/>
        </w:rPr>
        <w:br/>
      </w:r>
      <w:r w:rsidRPr="007D380E">
        <w:rPr>
          <w:rFonts w:ascii="Times New Roman" w:hAnsi="Times New Roman" w:cs="Times New Roman"/>
          <w:b/>
          <w:color w:val="0066CC"/>
          <w:lang w:val="en-US" w:eastAsia="ru-RU"/>
        </w:rPr>
        <w:t xml:space="preserve">» </w:t>
      </w:r>
      <w:r w:rsidRPr="007D380E">
        <w:rPr>
          <w:rFonts w:ascii="Times New Roman" w:hAnsi="Times New Roman" w:cs="Times New Roman"/>
          <w:b/>
          <w:lang w:val="en-US" w:eastAsia="ru-RU"/>
        </w:rPr>
        <w:t>Do not repeat words and phrases from the exam question unless there is no alternative</w:t>
      </w:r>
      <w:proofErr w:type="gramStart"/>
      <w:r w:rsidRPr="007D380E">
        <w:rPr>
          <w:rFonts w:ascii="Times New Roman" w:hAnsi="Times New Roman" w:cs="Times New Roman"/>
          <w:b/>
          <w:lang w:val="en-US" w:eastAsia="ru-RU"/>
        </w:rPr>
        <w:t>.</w:t>
      </w:r>
      <w:proofErr w:type="gramEnd"/>
      <w:r w:rsidRPr="007D380E">
        <w:rPr>
          <w:rFonts w:ascii="Times New Roman" w:hAnsi="Times New Roman" w:cs="Times New Roman"/>
          <w:b/>
          <w:lang w:val="en-US" w:eastAsia="ru-RU"/>
        </w:rPr>
        <w:br/>
      </w:r>
      <w:r w:rsidRPr="007D380E">
        <w:rPr>
          <w:rFonts w:ascii="Times New Roman" w:hAnsi="Times New Roman" w:cs="Times New Roman"/>
          <w:b/>
          <w:color w:val="0066CC"/>
          <w:lang w:val="en-US" w:eastAsia="ru-RU"/>
        </w:rPr>
        <w:t xml:space="preserve">» </w:t>
      </w:r>
      <w:r w:rsidRPr="007D380E">
        <w:rPr>
          <w:rFonts w:ascii="Times New Roman" w:hAnsi="Times New Roman" w:cs="Times New Roman"/>
          <w:b/>
          <w:lang w:val="en-US" w:eastAsia="ru-RU"/>
        </w:rPr>
        <w:t>Use less common vocabulary</w:t>
      </w:r>
      <w:proofErr w:type="gramStart"/>
      <w:r w:rsidRPr="007D380E">
        <w:rPr>
          <w:rFonts w:ascii="Times New Roman" w:hAnsi="Times New Roman" w:cs="Times New Roman"/>
          <w:b/>
          <w:lang w:val="en-US" w:eastAsia="ru-RU"/>
        </w:rPr>
        <w:t>.</w:t>
      </w:r>
      <w:proofErr w:type="gramEnd"/>
      <w:r w:rsidRPr="007D380E">
        <w:rPr>
          <w:rFonts w:ascii="Times New Roman" w:hAnsi="Times New Roman" w:cs="Times New Roman"/>
          <w:b/>
          <w:lang w:val="en-US" w:eastAsia="ru-RU"/>
        </w:rPr>
        <w:br/>
      </w:r>
      <w:r w:rsidRPr="007D380E">
        <w:rPr>
          <w:rFonts w:ascii="Times New Roman" w:hAnsi="Times New Roman" w:cs="Times New Roman"/>
          <w:b/>
          <w:color w:val="0066CC"/>
          <w:lang w:val="en-US" w:eastAsia="ru-RU"/>
        </w:rPr>
        <w:t xml:space="preserve">» </w:t>
      </w:r>
      <w:r w:rsidRPr="007D380E">
        <w:rPr>
          <w:rFonts w:ascii="Times New Roman" w:hAnsi="Times New Roman" w:cs="Times New Roman"/>
          <w:b/>
          <w:lang w:val="en-US" w:eastAsia="ru-RU"/>
        </w:rPr>
        <w:t>Do not use the same word more than once/twice</w:t>
      </w:r>
      <w:proofErr w:type="gramStart"/>
      <w:r w:rsidRPr="007D380E">
        <w:rPr>
          <w:rFonts w:ascii="Times New Roman" w:hAnsi="Times New Roman" w:cs="Times New Roman"/>
          <w:b/>
          <w:lang w:val="en-US" w:eastAsia="ru-RU"/>
        </w:rPr>
        <w:t>.</w:t>
      </w:r>
      <w:proofErr w:type="gramEnd"/>
      <w:r w:rsidRPr="007D380E">
        <w:rPr>
          <w:rFonts w:ascii="Times New Roman" w:hAnsi="Times New Roman" w:cs="Times New Roman"/>
          <w:b/>
          <w:lang w:val="en-US" w:eastAsia="ru-RU"/>
        </w:rPr>
        <w:br/>
      </w:r>
      <w:r w:rsidRPr="007D380E">
        <w:rPr>
          <w:rFonts w:ascii="Times New Roman" w:hAnsi="Times New Roman" w:cs="Times New Roman"/>
          <w:b/>
          <w:color w:val="0066CC"/>
          <w:lang w:val="en-US" w:eastAsia="ru-RU"/>
        </w:rPr>
        <w:t xml:space="preserve">» </w:t>
      </w:r>
      <w:r w:rsidRPr="007D380E">
        <w:rPr>
          <w:rFonts w:ascii="Times New Roman" w:hAnsi="Times New Roman" w:cs="Times New Roman"/>
          <w:b/>
          <w:lang w:val="en-US" w:eastAsia="ru-RU"/>
        </w:rPr>
        <w:t>Use precise and accurate words in a sentence.</w:t>
      </w:r>
    </w:p>
    <w:p w:rsidR="009638D9" w:rsidRPr="00D26035" w:rsidRDefault="009638D9" w:rsidP="00D26035">
      <w:pPr>
        <w:pStyle w:val="a9"/>
        <w:rPr>
          <w:ins w:id="0" w:author="Unknown"/>
          <w:rFonts w:ascii="Times New Roman" w:hAnsi="Times New Roman" w:cs="Times New Roman"/>
          <w:lang w:val="en-US"/>
        </w:rPr>
      </w:pPr>
      <w:ins w:id="1" w:author="Unknown">
        <w:r w:rsidRPr="00D26035">
          <w:rPr>
            <w:rFonts w:ascii="Times New Roman" w:hAnsi="Times New Roman" w:cs="Times New Roman"/>
            <w:lang w:val="en-US"/>
          </w:rPr>
          <w:t xml:space="preserve">It is advised that you learn synonyms and use them accurately in your writing in order to give an impression that you have a good range of vocabulary. </w:t>
        </w:r>
      </w:ins>
      <w:r w:rsidR="003E175C">
        <w:rPr>
          <w:rFonts w:ascii="Times New Roman" w:eastAsia="Times New Roman" w:hAnsi="Times New Roman" w:cs="Times New Roman"/>
          <w:noProof/>
          <w:sz w:val="24"/>
          <w:szCs w:val="24"/>
          <w:lang w:eastAsia="ru-RU"/>
        </w:rPr>
        <w:drawing>
          <wp:inline distT="0" distB="0" distL="0" distR="0" wp14:anchorId="26048E5D" wp14:editId="17D641F5">
            <wp:extent cx="6025487" cy="4060012"/>
            <wp:effectExtent l="0" t="0" r="0" b="0"/>
            <wp:docPr id="7" name="Рисунок 7" descr="Use synonyms in your graph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 synonyms in your graph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6212" cy="4060501"/>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mc:AlternateContent>
          <mc:Choice Requires="wps">
            <w:drawing>
              <wp:inline distT="0" distB="0" distL="0" distR="0" wp14:anchorId="11AD0203" wp14:editId="3532F4CC">
                <wp:extent cx="307340" cy="307340"/>
                <wp:effectExtent l="0" t="0" r="0" b="0"/>
                <wp:docPr id="6" name="Прямоугольник 6" descr="Use synonyms in your graph respon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 o:spid="_x0000_s1026" alt="Use synonyms in your graph respons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D2aSCL1AgAA&#10;9AUAAA4AAAAAAAAAAAAAAAAALgIAAGRycy9lMm9Eb2MueG1sUEsBAi0AFAAGAAgAAAAhAOvGwKTZ&#10;AAAAAwEAAA8AAAAAAAAAAAAAAAAATwUAAGRycy9kb3ducmV2LnhtbFBLBQYAAAAABAAEAPMAAABV&#10;BgAAAAA=&#10;" filled="f" stroked="f">
                <o:lock v:ext="edit" aspectratio="t"/>
                <w10:anchorlock/>
              </v:rect>
            </w:pict>
          </mc:Fallback>
        </mc:AlternateContent>
      </w:r>
    </w:p>
    <w:p w:rsidR="009638D9" w:rsidRPr="00D26035" w:rsidRDefault="009638D9" w:rsidP="00D26035">
      <w:pPr>
        <w:pStyle w:val="a9"/>
        <w:rPr>
          <w:ins w:id="2" w:author="Unknown"/>
          <w:rFonts w:ascii="Times New Roman" w:hAnsi="Times New Roman" w:cs="Times New Roman"/>
          <w:lang w:val="en-US" w:eastAsia="ru-RU"/>
        </w:rPr>
      </w:pPr>
      <w:ins w:id="3" w:author="Unknown">
        <w:r w:rsidRPr="00D26035">
          <w:rPr>
            <w:rFonts w:ascii="Times New Roman" w:hAnsi="Times New Roman" w:cs="Times New Roman"/>
            <w:lang w:val="en-US" w:eastAsia="ru-RU"/>
          </w:rPr>
          <w:t xml:space="preserve">The general format for writing academic writing task 1 is as follows: </w:t>
        </w:r>
      </w:ins>
    </w:p>
    <w:p w:rsidR="009638D9" w:rsidRPr="00D26035" w:rsidRDefault="009638D9" w:rsidP="00D26035">
      <w:pPr>
        <w:pStyle w:val="a9"/>
        <w:rPr>
          <w:ins w:id="4" w:author="Unknown"/>
          <w:rFonts w:ascii="Times New Roman" w:hAnsi="Times New Roman" w:cs="Times New Roman"/>
          <w:b/>
          <w:lang w:val="en-US" w:eastAsia="ru-RU"/>
        </w:rPr>
      </w:pPr>
      <w:proofErr w:type="gramStart"/>
      <w:ins w:id="5" w:author="Unknown">
        <w:r w:rsidRPr="00D26035">
          <w:rPr>
            <w:rFonts w:ascii="Times New Roman" w:hAnsi="Times New Roman" w:cs="Times New Roman"/>
            <w:b/>
            <w:lang w:val="en-US" w:eastAsia="ru-RU"/>
          </w:rPr>
          <w:t>Introduction + Basic/ General Trends + Details Description + Conclusion</w:t>
        </w:r>
        <w:r w:rsidRPr="00D26035">
          <w:rPr>
            <w:rFonts w:ascii="Times New Roman" w:hAnsi="Times New Roman" w:cs="Times New Roman"/>
            <w:b/>
            <w:color w:val="696969"/>
            <w:lang w:val="en-US" w:eastAsia="ru-RU"/>
          </w:rPr>
          <w:t xml:space="preserve"> (optional)</w:t>
        </w:r>
        <w:r w:rsidRPr="00D26035">
          <w:rPr>
            <w:rFonts w:ascii="Times New Roman" w:hAnsi="Times New Roman" w:cs="Times New Roman"/>
            <w:b/>
            <w:lang w:val="en-US" w:eastAsia="ru-RU"/>
          </w:rPr>
          <w:t>.</w:t>
        </w:r>
        <w:proofErr w:type="gramEnd"/>
      </w:ins>
    </w:p>
    <w:p w:rsidR="009638D9" w:rsidRPr="00D26035" w:rsidRDefault="009638D9" w:rsidP="00D26035">
      <w:pPr>
        <w:pStyle w:val="a9"/>
        <w:rPr>
          <w:ins w:id="6" w:author="Unknown"/>
          <w:rFonts w:ascii="Times New Roman" w:hAnsi="Times New Roman" w:cs="Times New Roman"/>
          <w:lang w:val="en-US" w:eastAsia="ru-RU"/>
        </w:rPr>
      </w:pPr>
      <w:ins w:id="7" w:author="Unknown">
        <w:r w:rsidRPr="00D26035">
          <w:rPr>
            <w:rFonts w:ascii="Times New Roman" w:hAnsi="Times New Roman" w:cs="Times New Roman"/>
            <w:lang w:val="en-US" w:eastAsia="ru-RU"/>
          </w:rPr>
          <w:t xml:space="preserve">Each part has a specific format and therefore being equipped with the necessary vocabulary will help you to write the task 1 efficiently and will save a great deal of time. </w:t>
        </w:r>
      </w:ins>
    </w:p>
    <w:p w:rsidR="009638D9" w:rsidRPr="00D26035" w:rsidRDefault="009638D9" w:rsidP="00D26035">
      <w:pPr>
        <w:pStyle w:val="a9"/>
        <w:rPr>
          <w:ins w:id="8" w:author="Unknown"/>
          <w:rFonts w:ascii="Times New Roman" w:hAnsi="Times New Roman" w:cs="Times New Roman"/>
          <w:lang w:val="en-US" w:eastAsia="ru-RU"/>
        </w:rPr>
      </w:pPr>
      <w:r w:rsidRPr="00D26035">
        <w:rPr>
          <w:rFonts w:ascii="Times New Roman" w:hAnsi="Times New Roman" w:cs="Times New Roman"/>
          <w:noProof/>
          <w:lang w:eastAsia="ru-RU"/>
        </w:rPr>
        <w:drawing>
          <wp:inline distT="0" distB="0" distL="0" distR="0" wp14:anchorId="4D66D29B" wp14:editId="7CAA54C7">
            <wp:extent cx="122555" cy="122555"/>
            <wp:effectExtent l="0" t="0" r="0" b="0"/>
            <wp:docPr id="5" name="Рисунок 5" descr="IELTS Vocabu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LTS Vocabul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ins w:id="9" w:author="Unknown">
        <w:r w:rsidRPr="00D26035">
          <w:rPr>
            <w:rFonts w:ascii="Times New Roman" w:hAnsi="Times New Roman" w:cs="Times New Roman"/>
            <w:lang w:val="en-US" w:eastAsia="ru-RU"/>
          </w:rPr>
          <w:t>Vocabulary for the Introduction Part:</w:t>
        </w:r>
      </w:ins>
    </w:p>
    <w:tbl>
      <w:tblPr>
        <w:tblW w:w="10490" w:type="dxa"/>
        <w:tblCellSpacing w:w="0" w:type="dxa"/>
        <w:tblCellMar>
          <w:left w:w="0" w:type="dxa"/>
          <w:right w:w="0" w:type="dxa"/>
        </w:tblCellMar>
        <w:tblLook w:val="04A0" w:firstRow="1" w:lastRow="0" w:firstColumn="1" w:lastColumn="0" w:noHBand="0" w:noVBand="1"/>
      </w:tblPr>
      <w:tblGrid>
        <w:gridCol w:w="1713"/>
        <w:gridCol w:w="2540"/>
        <w:gridCol w:w="3544"/>
        <w:gridCol w:w="2693"/>
      </w:tblGrid>
      <w:tr w:rsidR="009638D9" w:rsidRPr="009638D9" w:rsidTr="00D26035">
        <w:trPr>
          <w:trHeight w:val="405"/>
          <w:tblCellSpacing w:w="0" w:type="dxa"/>
        </w:trPr>
        <w:tc>
          <w:tcPr>
            <w:tcW w:w="1713" w:type="dxa"/>
            <w:vAlign w:val="center"/>
            <w:hideMark/>
          </w:tcPr>
          <w:p w:rsidR="009638D9" w:rsidRPr="00D26035" w:rsidRDefault="009638D9" w:rsidP="009638D9">
            <w:pPr>
              <w:spacing w:before="100" w:beforeAutospacing="1" w:after="100" w:afterAutospacing="1" w:line="240" w:lineRule="auto"/>
              <w:rPr>
                <w:rFonts w:ascii="Times New Roman" w:eastAsia="Times New Roman" w:hAnsi="Times New Roman" w:cs="Times New Roman"/>
                <w:lang w:eastAsia="ru-RU"/>
              </w:rPr>
            </w:pPr>
            <w:proofErr w:type="spellStart"/>
            <w:r w:rsidRPr="00D26035">
              <w:rPr>
                <w:rFonts w:ascii="Times New Roman" w:eastAsia="Times New Roman" w:hAnsi="Times New Roman" w:cs="Times New Roman"/>
                <w:b/>
                <w:bCs/>
                <w:color w:val="006400"/>
                <w:lang w:eastAsia="ru-RU"/>
              </w:rPr>
              <w:t>Starting</w:t>
            </w:r>
            <w:proofErr w:type="spellEnd"/>
            <w:r w:rsidRPr="00D26035">
              <w:rPr>
                <w:rFonts w:ascii="Times New Roman" w:eastAsia="Times New Roman" w:hAnsi="Times New Roman" w:cs="Times New Roman"/>
                <w:lang w:eastAsia="ru-RU"/>
              </w:rPr>
              <w:t xml:space="preserve"> </w:t>
            </w:r>
          </w:p>
        </w:tc>
        <w:tc>
          <w:tcPr>
            <w:tcW w:w="2540" w:type="dxa"/>
            <w:vAlign w:val="center"/>
            <w:hideMark/>
          </w:tcPr>
          <w:p w:rsidR="009638D9" w:rsidRPr="00D26035" w:rsidRDefault="009638D9" w:rsidP="009638D9">
            <w:pPr>
              <w:spacing w:before="100" w:beforeAutospacing="1" w:after="100" w:afterAutospacing="1" w:line="240" w:lineRule="auto"/>
              <w:rPr>
                <w:rFonts w:ascii="Times New Roman" w:eastAsia="Times New Roman" w:hAnsi="Times New Roman" w:cs="Times New Roman"/>
                <w:lang w:eastAsia="ru-RU"/>
              </w:rPr>
            </w:pPr>
            <w:proofErr w:type="spellStart"/>
            <w:r w:rsidRPr="00D26035">
              <w:rPr>
                <w:rFonts w:ascii="Times New Roman" w:eastAsia="Times New Roman" w:hAnsi="Times New Roman" w:cs="Times New Roman"/>
                <w:b/>
                <w:bCs/>
                <w:color w:val="006400"/>
                <w:lang w:eastAsia="ru-RU"/>
              </w:rPr>
              <w:t>Presentation</w:t>
            </w:r>
            <w:proofErr w:type="spellEnd"/>
            <w:r w:rsidRPr="00D26035">
              <w:rPr>
                <w:rFonts w:ascii="Times New Roman" w:eastAsia="Times New Roman" w:hAnsi="Times New Roman" w:cs="Times New Roman"/>
                <w:b/>
                <w:bCs/>
                <w:color w:val="006400"/>
                <w:lang w:eastAsia="ru-RU"/>
              </w:rPr>
              <w:t xml:space="preserve"> </w:t>
            </w:r>
            <w:proofErr w:type="spellStart"/>
            <w:r w:rsidRPr="00D26035">
              <w:rPr>
                <w:rFonts w:ascii="Times New Roman" w:eastAsia="Times New Roman" w:hAnsi="Times New Roman" w:cs="Times New Roman"/>
                <w:b/>
                <w:bCs/>
                <w:color w:val="006400"/>
                <w:lang w:eastAsia="ru-RU"/>
              </w:rPr>
              <w:t>Type</w:t>
            </w:r>
            <w:proofErr w:type="spellEnd"/>
            <w:r w:rsidRPr="00D26035">
              <w:rPr>
                <w:rFonts w:ascii="Times New Roman" w:eastAsia="Times New Roman" w:hAnsi="Times New Roman" w:cs="Times New Roman"/>
                <w:lang w:eastAsia="ru-RU"/>
              </w:rPr>
              <w:t xml:space="preserve"> </w:t>
            </w:r>
          </w:p>
        </w:tc>
        <w:tc>
          <w:tcPr>
            <w:tcW w:w="3544" w:type="dxa"/>
            <w:vAlign w:val="center"/>
            <w:hideMark/>
          </w:tcPr>
          <w:p w:rsidR="009638D9" w:rsidRPr="00D26035" w:rsidRDefault="009638D9" w:rsidP="009638D9">
            <w:pPr>
              <w:spacing w:before="100" w:beforeAutospacing="1" w:after="100" w:afterAutospacing="1" w:line="240" w:lineRule="auto"/>
              <w:rPr>
                <w:rFonts w:ascii="Times New Roman" w:eastAsia="Times New Roman" w:hAnsi="Times New Roman" w:cs="Times New Roman"/>
                <w:lang w:eastAsia="ru-RU"/>
              </w:rPr>
            </w:pPr>
            <w:proofErr w:type="spellStart"/>
            <w:r w:rsidRPr="00D26035">
              <w:rPr>
                <w:rFonts w:ascii="Times New Roman" w:eastAsia="Times New Roman" w:hAnsi="Times New Roman" w:cs="Times New Roman"/>
                <w:b/>
                <w:bCs/>
                <w:color w:val="006400"/>
                <w:lang w:eastAsia="ru-RU"/>
              </w:rPr>
              <w:t>Verb</w:t>
            </w:r>
            <w:proofErr w:type="spellEnd"/>
            <w:r w:rsidRPr="00D26035">
              <w:rPr>
                <w:rFonts w:ascii="Times New Roman" w:eastAsia="Times New Roman" w:hAnsi="Times New Roman" w:cs="Times New Roman"/>
                <w:lang w:eastAsia="ru-RU"/>
              </w:rPr>
              <w:t xml:space="preserve"> </w:t>
            </w:r>
          </w:p>
        </w:tc>
        <w:tc>
          <w:tcPr>
            <w:tcW w:w="2693" w:type="dxa"/>
            <w:vAlign w:val="center"/>
            <w:hideMark/>
          </w:tcPr>
          <w:p w:rsidR="009638D9" w:rsidRPr="00D26035" w:rsidRDefault="009638D9" w:rsidP="009638D9">
            <w:pPr>
              <w:spacing w:before="100" w:beforeAutospacing="1" w:after="100" w:afterAutospacing="1" w:line="240" w:lineRule="auto"/>
              <w:rPr>
                <w:rFonts w:ascii="Times New Roman" w:eastAsia="Times New Roman" w:hAnsi="Times New Roman" w:cs="Times New Roman"/>
                <w:lang w:eastAsia="ru-RU"/>
              </w:rPr>
            </w:pPr>
            <w:proofErr w:type="spellStart"/>
            <w:r w:rsidRPr="00D26035">
              <w:rPr>
                <w:rFonts w:ascii="Times New Roman" w:eastAsia="Times New Roman" w:hAnsi="Times New Roman" w:cs="Times New Roman"/>
                <w:b/>
                <w:bCs/>
                <w:color w:val="006400"/>
                <w:lang w:eastAsia="ru-RU"/>
              </w:rPr>
              <w:t>Description</w:t>
            </w:r>
            <w:proofErr w:type="spellEnd"/>
            <w:r w:rsidRPr="00D26035">
              <w:rPr>
                <w:rFonts w:ascii="Times New Roman" w:eastAsia="Times New Roman" w:hAnsi="Times New Roman" w:cs="Times New Roman"/>
                <w:lang w:eastAsia="ru-RU"/>
              </w:rPr>
              <w:t xml:space="preserve"> </w:t>
            </w:r>
          </w:p>
        </w:tc>
      </w:tr>
      <w:tr w:rsidR="009638D9" w:rsidRPr="006A1602" w:rsidTr="00D26035">
        <w:trPr>
          <w:trHeight w:val="3126"/>
          <w:tblCellSpacing w:w="0" w:type="dxa"/>
        </w:trPr>
        <w:tc>
          <w:tcPr>
            <w:tcW w:w="1713" w:type="dxa"/>
            <w:vAlign w:val="center"/>
            <w:hideMark/>
          </w:tcPr>
          <w:p w:rsidR="009638D9" w:rsidRPr="00D26035" w:rsidRDefault="009638D9" w:rsidP="009638D9">
            <w:pPr>
              <w:spacing w:before="100" w:beforeAutospacing="1" w:after="100" w:afterAutospacing="1" w:line="240" w:lineRule="auto"/>
              <w:rPr>
                <w:rFonts w:ascii="Times New Roman" w:eastAsia="Times New Roman" w:hAnsi="Times New Roman" w:cs="Times New Roman"/>
                <w:sz w:val="20"/>
                <w:szCs w:val="20"/>
                <w:lang w:val="en-US" w:eastAsia="ru-RU"/>
              </w:rPr>
            </w:pPr>
            <w:r w:rsidRPr="00D26035">
              <w:rPr>
                <w:rFonts w:ascii="Times New Roman" w:eastAsia="Times New Roman" w:hAnsi="Times New Roman" w:cs="Times New Roman"/>
                <w:sz w:val="20"/>
                <w:szCs w:val="20"/>
                <w:lang w:val="en-US" w:eastAsia="ru-RU"/>
              </w:rPr>
              <w:t xml:space="preserve">The given / the supplied / the presented / the shown / the provided/ the </w:t>
            </w:r>
          </w:p>
        </w:tc>
        <w:tc>
          <w:tcPr>
            <w:tcW w:w="2540" w:type="dxa"/>
            <w:vAlign w:val="center"/>
            <w:hideMark/>
          </w:tcPr>
          <w:p w:rsidR="009638D9" w:rsidRPr="00D26035" w:rsidRDefault="009638D9" w:rsidP="009638D9">
            <w:pPr>
              <w:spacing w:before="100" w:beforeAutospacing="1" w:after="100" w:afterAutospacing="1" w:line="240" w:lineRule="auto"/>
              <w:rPr>
                <w:rFonts w:ascii="Times New Roman" w:eastAsia="Times New Roman" w:hAnsi="Times New Roman" w:cs="Times New Roman"/>
                <w:sz w:val="20"/>
                <w:szCs w:val="20"/>
                <w:lang w:val="en-US" w:eastAsia="ru-RU"/>
              </w:rPr>
            </w:pPr>
            <w:r w:rsidRPr="00D26035">
              <w:rPr>
                <w:rFonts w:ascii="Times New Roman" w:eastAsia="Times New Roman" w:hAnsi="Times New Roman" w:cs="Times New Roman"/>
                <w:sz w:val="20"/>
                <w:szCs w:val="20"/>
                <w:lang w:val="en-US" w:eastAsia="ru-RU"/>
              </w:rPr>
              <w:t xml:space="preserve">diagram / table / figure / illustration / graph / chart / flow chart / picture/ presentation/ pie chart / bar graph/ column graph / line graph / table data/ data / information / pictorial/ process diagram/ map/ pie chart and table/ bar graph and pie chart ... </w:t>
            </w:r>
          </w:p>
        </w:tc>
        <w:tc>
          <w:tcPr>
            <w:tcW w:w="3544" w:type="dxa"/>
            <w:vAlign w:val="center"/>
            <w:hideMark/>
          </w:tcPr>
          <w:p w:rsidR="009638D9" w:rsidRPr="00D26035" w:rsidRDefault="009638D9" w:rsidP="009638D9">
            <w:pPr>
              <w:spacing w:before="100" w:beforeAutospacing="1" w:after="100" w:afterAutospacing="1" w:line="240" w:lineRule="auto"/>
              <w:rPr>
                <w:rFonts w:ascii="Times New Roman" w:eastAsia="Times New Roman" w:hAnsi="Times New Roman" w:cs="Times New Roman"/>
                <w:sz w:val="20"/>
                <w:szCs w:val="20"/>
                <w:lang w:val="en-US" w:eastAsia="ru-RU"/>
              </w:rPr>
            </w:pPr>
            <w:r w:rsidRPr="00D26035">
              <w:rPr>
                <w:rFonts w:ascii="Times New Roman" w:eastAsia="Times New Roman" w:hAnsi="Times New Roman" w:cs="Times New Roman"/>
                <w:sz w:val="20"/>
                <w:szCs w:val="20"/>
                <w:lang w:val="en-US" w:eastAsia="ru-RU"/>
              </w:rPr>
              <w:t xml:space="preserve">shows / represents / depicts / enumerates / illustrates / presents/ gives / provides / delineates/ outlines/ describes / delineates/ expresses/ outlines/ denotes/ compares/ shows contrast / indicates / figures / gives data on / gives information on/ presents information about/ shows data about/ demonstrates/ outlines/ </w:t>
            </w:r>
            <w:proofErr w:type="spellStart"/>
            <w:r w:rsidRPr="00D26035">
              <w:rPr>
                <w:rFonts w:ascii="Times New Roman" w:eastAsia="Times New Roman" w:hAnsi="Times New Roman" w:cs="Times New Roman"/>
                <w:sz w:val="20"/>
                <w:szCs w:val="20"/>
                <w:lang w:val="en-US" w:eastAsia="ru-RU"/>
              </w:rPr>
              <w:t>summarises</w:t>
            </w:r>
            <w:proofErr w:type="spellEnd"/>
            <w:r w:rsidRPr="00D26035">
              <w:rPr>
                <w:rFonts w:ascii="Times New Roman" w:eastAsia="Times New Roman" w:hAnsi="Times New Roman" w:cs="Times New Roman"/>
                <w:sz w:val="20"/>
                <w:szCs w:val="20"/>
                <w:lang w:val="en-US" w:eastAsia="ru-RU"/>
              </w:rPr>
              <w:t xml:space="preserve">... </w:t>
            </w:r>
          </w:p>
        </w:tc>
        <w:tc>
          <w:tcPr>
            <w:tcW w:w="2693" w:type="dxa"/>
            <w:vAlign w:val="center"/>
            <w:hideMark/>
          </w:tcPr>
          <w:p w:rsidR="009638D9" w:rsidRPr="00D26035" w:rsidRDefault="009638D9" w:rsidP="00D26035">
            <w:pPr>
              <w:spacing w:before="100" w:beforeAutospacing="1" w:after="100" w:afterAutospacing="1" w:line="240" w:lineRule="auto"/>
              <w:rPr>
                <w:rFonts w:ascii="Times New Roman" w:eastAsia="Times New Roman" w:hAnsi="Times New Roman" w:cs="Times New Roman"/>
                <w:sz w:val="20"/>
                <w:szCs w:val="20"/>
                <w:lang w:val="en-US" w:eastAsia="ru-RU"/>
              </w:rPr>
            </w:pPr>
            <w:proofErr w:type="gramStart"/>
            <w:r w:rsidRPr="00D26035">
              <w:rPr>
                <w:rFonts w:ascii="Times New Roman" w:eastAsia="Times New Roman" w:hAnsi="Times New Roman" w:cs="Times New Roman"/>
                <w:sz w:val="20"/>
                <w:szCs w:val="20"/>
                <w:lang w:val="en-US" w:eastAsia="ru-RU"/>
              </w:rPr>
              <w:t>the</w:t>
            </w:r>
            <w:proofErr w:type="gramEnd"/>
            <w:r w:rsidRPr="00D26035">
              <w:rPr>
                <w:rFonts w:ascii="Times New Roman" w:eastAsia="Times New Roman" w:hAnsi="Times New Roman" w:cs="Times New Roman"/>
                <w:sz w:val="20"/>
                <w:szCs w:val="20"/>
                <w:lang w:val="en-US" w:eastAsia="ru-RU"/>
              </w:rPr>
              <w:t xml:space="preserve"> comparison of…</w:t>
            </w:r>
            <w:r w:rsidRPr="00D26035">
              <w:rPr>
                <w:rFonts w:ascii="Times New Roman" w:eastAsia="Times New Roman" w:hAnsi="Times New Roman" w:cs="Times New Roman"/>
                <w:sz w:val="20"/>
                <w:szCs w:val="20"/>
                <w:lang w:val="en-US" w:eastAsia="ru-RU"/>
              </w:rPr>
              <w:br/>
              <w:t>the differences…</w:t>
            </w:r>
            <w:r w:rsidRPr="00D26035">
              <w:rPr>
                <w:rFonts w:ascii="Times New Roman" w:eastAsia="Times New Roman" w:hAnsi="Times New Roman" w:cs="Times New Roman"/>
                <w:sz w:val="20"/>
                <w:szCs w:val="20"/>
                <w:lang w:val="en-US" w:eastAsia="ru-RU"/>
              </w:rPr>
              <w:br/>
              <w:t>the changes...</w:t>
            </w:r>
            <w:r w:rsidRPr="00D26035">
              <w:rPr>
                <w:rFonts w:ascii="Times New Roman" w:eastAsia="Times New Roman" w:hAnsi="Times New Roman" w:cs="Times New Roman"/>
                <w:sz w:val="20"/>
                <w:szCs w:val="20"/>
                <w:lang w:val="en-US" w:eastAsia="ru-RU"/>
              </w:rPr>
              <w:br/>
              <w:t>the number of…</w:t>
            </w:r>
            <w:r w:rsidRPr="00D26035">
              <w:rPr>
                <w:rFonts w:ascii="Times New Roman" w:eastAsia="Times New Roman" w:hAnsi="Times New Roman" w:cs="Times New Roman"/>
                <w:sz w:val="20"/>
                <w:szCs w:val="20"/>
                <w:lang w:val="en-US" w:eastAsia="ru-RU"/>
              </w:rPr>
              <w:br/>
              <w:t>information on…</w:t>
            </w:r>
            <w:r w:rsidRPr="00D26035">
              <w:rPr>
                <w:rFonts w:ascii="Times New Roman" w:eastAsia="Times New Roman" w:hAnsi="Times New Roman" w:cs="Times New Roman"/>
                <w:sz w:val="20"/>
                <w:szCs w:val="20"/>
                <w:lang w:val="en-US" w:eastAsia="ru-RU"/>
              </w:rPr>
              <w:br/>
              <w:t>data on…</w:t>
            </w:r>
            <w:r w:rsidRPr="00D26035">
              <w:rPr>
                <w:rFonts w:ascii="Times New Roman" w:eastAsia="Times New Roman" w:hAnsi="Times New Roman" w:cs="Times New Roman"/>
                <w:sz w:val="20"/>
                <w:szCs w:val="20"/>
                <w:lang w:val="en-US" w:eastAsia="ru-RU"/>
              </w:rPr>
              <w:br/>
              <w:t>the proportion of…</w:t>
            </w:r>
            <w:r w:rsidRPr="00D26035">
              <w:rPr>
                <w:rFonts w:ascii="Times New Roman" w:eastAsia="Times New Roman" w:hAnsi="Times New Roman" w:cs="Times New Roman"/>
                <w:sz w:val="20"/>
                <w:szCs w:val="20"/>
                <w:lang w:val="en-US" w:eastAsia="ru-RU"/>
              </w:rPr>
              <w:br/>
              <w:t>the amount of…</w:t>
            </w:r>
            <w:r w:rsidRPr="00D26035">
              <w:rPr>
                <w:rFonts w:ascii="Times New Roman" w:eastAsia="Times New Roman" w:hAnsi="Times New Roman" w:cs="Times New Roman"/>
                <w:sz w:val="20"/>
                <w:szCs w:val="20"/>
                <w:lang w:val="en-US" w:eastAsia="ru-RU"/>
              </w:rPr>
              <w:br/>
              <w:t>information on...</w:t>
            </w:r>
            <w:r w:rsidRPr="00D26035">
              <w:rPr>
                <w:rFonts w:ascii="Times New Roman" w:eastAsia="Times New Roman" w:hAnsi="Times New Roman" w:cs="Times New Roman"/>
                <w:sz w:val="20"/>
                <w:szCs w:val="20"/>
                <w:lang w:val="en-US" w:eastAsia="ru-RU"/>
              </w:rPr>
              <w:br/>
              <w:t>data about...</w:t>
            </w:r>
            <w:r w:rsidRPr="00D26035">
              <w:rPr>
                <w:rFonts w:ascii="Times New Roman" w:eastAsia="Times New Roman" w:hAnsi="Times New Roman" w:cs="Times New Roman"/>
                <w:sz w:val="20"/>
                <w:szCs w:val="20"/>
                <w:lang w:val="en-US" w:eastAsia="ru-RU"/>
              </w:rPr>
              <w:br/>
              <w:t>comparative data...</w:t>
            </w:r>
            <w:r w:rsidRPr="00D26035">
              <w:rPr>
                <w:rFonts w:ascii="Times New Roman" w:eastAsia="Times New Roman" w:hAnsi="Times New Roman" w:cs="Times New Roman"/>
                <w:sz w:val="20"/>
                <w:szCs w:val="20"/>
                <w:lang w:val="en-US" w:eastAsia="ru-RU"/>
              </w:rPr>
              <w:br/>
              <w:t>the tren</w:t>
            </w:r>
            <w:r w:rsidR="00D26035" w:rsidRPr="00D26035">
              <w:rPr>
                <w:rFonts w:ascii="Times New Roman" w:eastAsia="Times New Roman" w:hAnsi="Times New Roman" w:cs="Times New Roman"/>
                <w:sz w:val="20"/>
                <w:szCs w:val="20"/>
                <w:lang w:val="en-US" w:eastAsia="ru-RU"/>
              </w:rPr>
              <w:t>d of...</w:t>
            </w:r>
            <w:r w:rsidR="00D26035" w:rsidRPr="00D26035">
              <w:rPr>
                <w:rFonts w:ascii="Times New Roman" w:eastAsia="Times New Roman" w:hAnsi="Times New Roman" w:cs="Times New Roman"/>
                <w:sz w:val="20"/>
                <w:szCs w:val="20"/>
                <w:lang w:val="en-US" w:eastAsia="ru-RU"/>
              </w:rPr>
              <w:br/>
              <w:t>the percentages of...</w:t>
            </w:r>
          </w:p>
        </w:tc>
      </w:tr>
    </w:tbl>
    <w:p w:rsidR="009638D9" w:rsidRPr="006A1602" w:rsidRDefault="009638D9" w:rsidP="007D380E">
      <w:pPr>
        <w:pStyle w:val="a9"/>
        <w:rPr>
          <w:ins w:id="10" w:author="Unknown"/>
          <w:rFonts w:ascii="Times New Roman" w:hAnsi="Times New Roman" w:cs="Times New Roman"/>
          <w:b/>
          <w:lang w:val="en-US" w:eastAsia="ru-RU"/>
        </w:rPr>
      </w:pPr>
      <w:proofErr w:type="gramStart"/>
      <w:ins w:id="11" w:author="Unknown">
        <w:r w:rsidRPr="006A1602">
          <w:rPr>
            <w:rFonts w:ascii="Times New Roman" w:hAnsi="Times New Roman" w:cs="Times New Roman"/>
            <w:b/>
            <w:lang w:val="en-US" w:eastAsia="ru-RU"/>
          </w:rPr>
          <w:t>Example :</w:t>
        </w:r>
        <w:proofErr w:type="gramEnd"/>
        <w:r w:rsidRPr="006A1602">
          <w:rPr>
            <w:rFonts w:ascii="Times New Roman" w:hAnsi="Times New Roman" w:cs="Times New Roman"/>
            <w:b/>
            <w:lang w:val="en-US" w:eastAsia="ru-RU"/>
          </w:rPr>
          <w:t xml:space="preserve">  </w:t>
        </w:r>
      </w:ins>
    </w:p>
    <w:p w:rsidR="009638D9" w:rsidRPr="007D380E" w:rsidRDefault="009638D9" w:rsidP="007D380E">
      <w:pPr>
        <w:pStyle w:val="a9"/>
        <w:rPr>
          <w:ins w:id="12" w:author="Unknown"/>
          <w:rFonts w:ascii="Times New Roman" w:hAnsi="Times New Roman" w:cs="Times New Roman"/>
          <w:lang w:val="en-US" w:eastAsia="ru-RU"/>
        </w:rPr>
      </w:pPr>
      <w:ins w:id="13" w:author="Unknown">
        <w:r w:rsidRPr="007D380E">
          <w:rPr>
            <w:rFonts w:ascii="Times New Roman" w:hAnsi="Times New Roman" w:cs="Times New Roman"/>
            <w:lang w:val="en-US" w:eastAsia="ru-RU"/>
          </w:rPr>
          <w:lastRenderedPageBreak/>
          <w:t>The provided diagram shows data on employment categories in energy producing sectors in Europe starting from 1925 and till 1985.</w:t>
        </w:r>
      </w:ins>
    </w:p>
    <w:p w:rsidR="009638D9" w:rsidRPr="007D380E" w:rsidRDefault="009638D9" w:rsidP="007D380E">
      <w:pPr>
        <w:pStyle w:val="a9"/>
        <w:rPr>
          <w:ins w:id="14" w:author="Unknown"/>
          <w:rFonts w:ascii="Times New Roman" w:hAnsi="Times New Roman" w:cs="Times New Roman"/>
          <w:lang w:val="en-US" w:eastAsia="ru-RU"/>
        </w:rPr>
      </w:pPr>
      <w:ins w:id="15" w:author="Unknown">
        <w:r w:rsidRPr="007D380E">
          <w:rPr>
            <w:rFonts w:ascii="Times New Roman" w:hAnsi="Times New Roman" w:cs="Times New Roman"/>
            <w:lang w:val="en-US" w:eastAsia="ru-RU"/>
          </w:rPr>
          <w:t xml:space="preserve">The given pie charts represent the proportion of male and female employee in 6 broad categories, divided into manual and non-manual occupations in </w:t>
        </w:r>
        <w:proofErr w:type="spellStart"/>
        <w:r w:rsidRPr="007D380E">
          <w:rPr>
            <w:rFonts w:ascii="Times New Roman" w:hAnsi="Times New Roman" w:cs="Times New Roman"/>
            <w:lang w:val="en-US" w:eastAsia="ru-RU"/>
          </w:rPr>
          <w:t>Freedonia</w:t>
        </w:r>
        <w:proofErr w:type="spellEnd"/>
        <w:r w:rsidRPr="007D380E">
          <w:rPr>
            <w:rFonts w:ascii="Times New Roman" w:hAnsi="Times New Roman" w:cs="Times New Roman"/>
            <w:lang w:val="en-US" w:eastAsia="ru-RU"/>
          </w:rPr>
          <w:t>. </w:t>
        </w:r>
      </w:ins>
    </w:p>
    <w:p w:rsidR="009638D9" w:rsidRPr="007D380E" w:rsidRDefault="009638D9" w:rsidP="007D380E">
      <w:pPr>
        <w:pStyle w:val="a9"/>
        <w:rPr>
          <w:ins w:id="16" w:author="Unknown"/>
          <w:rFonts w:ascii="Times New Roman" w:hAnsi="Times New Roman" w:cs="Times New Roman"/>
          <w:lang w:val="en-US" w:eastAsia="ru-RU"/>
        </w:rPr>
      </w:pPr>
      <w:ins w:id="17" w:author="Unknown">
        <w:r w:rsidRPr="007D380E">
          <w:rPr>
            <w:rFonts w:ascii="Times New Roman" w:hAnsi="Times New Roman" w:cs="Times New Roman"/>
            <w:lang w:val="en-US" w:eastAsia="ru-RU"/>
          </w:rPr>
          <w:t>The chart gives information on expenditures of 4 European countries on six consumer products namely Germany, Italy, Britain and France.</w:t>
        </w:r>
      </w:ins>
    </w:p>
    <w:p w:rsidR="009638D9" w:rsidRPr="007D380E" w:rsidRDefault="009638D9" w:rsidP="007D380E">
      <w:pPr>
        <w:pStyle w:val="a9"/>
        <w:rPr>
          <w:ins w:id="18" w:author="Unknown"/>
          <w:rFonts w:ascii="Times New Roman" w:hAnsi="Times New Roman" w:cs="Times New Roman"/>
          <w:lang w:val="en-US" w:eastAsia="ru-RU"/>
        </w:rPr>
      </w:pPr>
      <w:ins w:id="19" w:author="Unknown">
        <w:r w:rsidRPr="007D380E">
          <w:rPr>
            <w:rFonts w:ascii="Times New Roman" w:hAnsi="Times New Roman" w:cs="Times New Roman"/>
            <w:lang w:val="en-US" w:eastAsia="ru-RU"/>
          </w:rPr>
          <w:t>The supplied bar graph compares the number of male and female graduated in three developing countries while the table data presents the overall literacy rate in these countries. </w:t>
        </w:r>
      </w:ins>
    </w:p>
    <w:p w:rsidR="009638D9" w:rsidRPr="007D380E" w:rsidRDefault="009638D9" w:rsidP="007D380E">
      <w:pPr>
        <w:pStyle w:val="a9"/>
        <w:rPr>
          <w:ins w:id="20" w:author="Unknown"/>
          <w:rFonts w:ascii="Times New Roman" w:hAnsi="Times New Roman" w:cs="Times New Roman"/>
          <w:lang w:val="en-US" w:eastAsia="ru-RU"/>
        </w:rPr>
      </w:pPr>
      <w:ins w:id="21" w:author="Unknown">
        <w:r w:rsidRPr="007D380E">
          <w:rPr>
            <w:rFonts w:ascii="Times New Roman" w:hAnsi="Times New Roman" w:cs="Times New Roman"/>
            <w:lang w:val="en-US" w:eastAsia="ru-RU"/>
          </w:rPr>
          <w:t>The bar graph and the table data depict the water use in different sectors in five regions.</w:t>
        </w:r>
      </w:ins>
    </w:p>
    <w:p w:rsidR="009638D9" w:rsidRPr="007D380E" w:rsidRDefault="009638D9" w:rsidP="007D380E">
      <w:pPr>
        <w:pStyle w:val="a9"/>
        <w:rPr>
          <w:ins w:id="22" w:author="Unknown"/>
          <w:rFonts w:ascii="Times New Roman" w:hAnsi="Times New Roman" w:cs="Times New Roman"/>
          <w:lang w:val="en-US" w:eastAsia="ru-RU"/>
        </w:rPr>
      </w:pPr>
      <w:ins w:id="23" w:author="Unknown">
        <w:r w:rsidRPr="007D380E">
          <w:rPr>
            <w:rFonts w:ascii="Times New Roman" w:hAnsi="Times New Roman" w:cs="Times New Roman"/>
            <w:lang w:val="en-US" w:eastAsia="ru-RU"/>
          </w:rPr>
          <w:t>The bar graph enumerates the money spent on different research projects while the column graph demonstrates the sources of the amount spent over a decade, commencing from 1981.</w:t>
        </w:r>
      </w:ins>
    </w:p>
    <w:p w:rsidR="009638D9" w:rsidRPr="007D380E" w:rsidRDefault="009638D9" w:rsidP="007D380E">
      <w:pPr>
        <w:pStyle w:val="a9"/>
        <w:rPr>
          <w:ins w:id="24" w:author="Unknown"/>
          <w:rFonts w:ascii="Times New Roman" w:hAnsi="Times New Roman" w:cs="Times New Roman"/>
          <w:lang w:val="en-US" w:eastAsia="ru-RU"/>
        </w:rPr>
      </w:pPr>
      <w:ins w:id="25" w:author="Unknown">
        <w:r w:rsidRPr="007D380E">
          <w:rPr>
            <w:rFonts w:ascii="Times New Roman" w:hAnsi="Times New Roman" w:cs="Times New Roman"/>
            <w:lang w:val="en-US" w:eastAsia="ru-RU"/>
          </w:rPr>
          <w:t>The line graph delineates the proportion of male and female employees in three different sectors in Australia between 2010 and 2015.</w:t>
        </w:r>
      </w:ins>
    </w:p>
    <w:p w:rsidR="009638D9" w:rsidRPr="009638D9" w:rsidRDefault="009638D9" w:rsidP="007D380E">
      <w:pPr>
        <w:pStyle w:val="a9"/>
        <w:rPr>
          <w:ins w:id="26" w:author="Unknown"/>
          <w:sz w:val="24"/>
          <w:szCs w:val="24"/>
          <w:lang w:val="en-US" w:eastAsia="ru-RU"/>
        </w:rPr>
      </w:pPr>
      <w:ins w:id="27" w:author="Unknown">
        <w:r w:rsidRPr="007D380E">
          <w:rPr>
            <w:rFonts w:ascii="Times New Roman" w:hAnsi="Times New Roman" w:cs="Times New Roman"/>
            <w:b/>
            <w:color w:val="006400"/>
            <w:lang w:val="en-US" w:eastAsia="ru-RU"/>
          </w:rPr>
          <w:t>Note that</w:t>
        </w:r>
        <w:r w:rsidRPr="007D380E">
          <w:rPr>
            <w:rFonts w:ascii="Times New Roman" w:hAnsi="Times New Roman" w:cs="Times New Roman"/>
            <w:color w:val="006400"/>
            <w:lang w:val="en-US" w:eastAsia="ru-RU"/>
          </w:rPr>
          <w:t>,</w:t>
        </w:r>
        <w:r w:rsidRPr="007D380E">
          <w:rPr>
            <w:rFonts w:ascii="Times New Roman" w:hAnsi="Times New Roman" w:cs="Times New Roman"/>
            <w:lang w:val="en-US" w:eastAsia="ru-RU"/>
          </w:rPr>
          <w:t xml:space="preserve"> some teachers prefer </w:t>
        </w:r>
        <w:r w:rsidRPr="007D380E">
          <w:rPr>
            <w:rFonts w:ascii="Times New Roman" w:hAnsi="Times New Roman" w:cs="Times New Roman"/>
            <w:i/>
            <w:iCs/>
            <w:lang w:val="en-US" w:eastAsia="ru-RU"/>
          </w:rPr>
          <w:t>"The line graph demonstrates..."</w:t>
        </w:r>
        <w:r w:rsidRPr="007D380E">
          <w:rPr>
            <w:rFonts w:ascii="Times New Roman" w:hAnsi="Times New Roman" w:cs="Times New Roman"/>
            <w:lang w:val="en-US" w:eastAsia="ru-RU"/>
          </w:rPr>
          <w:t xml:space="preserve"> format instead of </w:t>
        </w:r>
        <w:r w:rsidRPr="007D380E">
          <w:rPr>
            <w:rFonts w:ascii="Times New Roman" w:hAnsi="Times New Roman" w:cs="Times New Roman"/>
            <w:i/>
            <w:iCs/>
            <w:lang w:val="en-US" w:eastAsia="ru-RU"/>
          </w:rPr>
          <w:t xml:space="preserve">"The </w:t>
        </w:r>
        <w:r w:rsidRPr="007D380E">
          <w:rPr>
            <w:rFonts w:ascii="Times New Roman" w:hAnsi="Times New Roman" w:cs="Times New Roman"/>
            <w:i/>
            <w:iCs/>
            <w:u w:val="single"/>
            <w:lang w:val="en-US" w:eastAsia="ru-RU"/>
          </w:rPr>
          <w:t>given</w:t>
        </w:r>
        <w:r w:rsidRPr="007D380E">
          <w:rPr>
            <w:rFonts w:ascii="Times New Roman" w:hAnsi="Times New Roman" w:cs="Times New Roman"/>
            <w:i/>
            <w:iCs/>
            <w:lang w:val="en-US" w:eastAsia="ru-RU"/>
          </w:rPr>
          <w:t xml:space="preserve"> line graph demonstrates...</w:t>
        </w:r>
        <w:proofErr w:type="gramStart"/>
        <w:r w:rsidRPr="007D380E">
          <w:rPr>
            <w:rFonts w:ascii="Times New Roman" w:hAnsi="Times New Roman" w:cs="Times New Roman"/>
            <w:i/>
            <w:iCs/>
            <w:lang w:val="en-US" w:eastAsia="ru-RU"/>
          </w:rPr>
          <w:t>"</w:t>
        </w:r>
        <w:r w:rsidRPr="007D380E">
          <w:rPr>
            <w:rFonts w:ascii="Times New Roman" w:hAnsi="Times New Roman" w:cs="Times New Roman"/>
            <w:lang w:val="en-US" w:eastAsia="ru-RU"/>
          </w:rPr>
          <w:t>.</w:t>
        </w:r>
        <w:proofErr w:type="gramEnd"/>
        <w:r w:rsidRPr="007D380E">
          <w:rPr>
            <w:rFonts w:ascii="Times New Roman" w:hAnsi="Times New Roman" w:cs="Times New Roman"/>
            <w:lang w:val="en-US" w:eastAsia="ru-RU"/>
          </w:rPr>
          <w:t xml:space="preserve"> However, if you write "The given/ provided/ presented...." it would be correct as well.   </w:t>
        </w:r>
      </w:ins>
    </w:p>
    <w:p w:rsidR="009638D9" w:rsidRPr="007D380E" w:rsidRDefault="009638D9" w:rsidP="007D380E">
      <w:pPr>
        <w:pStyle w:val="a9"/>
        <w:rPr>
          <w:ins w:id="28" w:author="Unknown"/>
          <w:rFonts w:ascii="Times New Roman" w:hAnsi="Times New Roman" w:cs="Times New Roman"/>
          <w:b/>
          <w:lang w:val="en-US" w:eastAsia="ru-RU"/>
        </w:rPr>
      </w:pPr>
      <w:ins w:id="29" w:author="Unknown">
        <w:r w:rsidRPr="006A1602">
          <w:rPr>
            <w:rFonts w:ascii="Times New Roman" w:hAnsi="Times New Roman" w:cs="Times New Roman"/>
            <w:b/>
            <w:highlight w:val="yellow"/>
            <w:lang w:val="en-US" w:eastAsia="ru-RU"/>
          </w:rPr>
          <w:t>Tips:</w:t>
        </w:r>
        <w:r w:rsidRPr="007D380E">
          <w:rPr>
            <w:rFonts w:ascii="Times New Roman" w:hAnsi="Times New Roman" w:cs="Times New Roman"/>
            <w:b/>
            <w:lang w:val="en-US" w:eastAsia="ru-RU"/>
          </w:rPr>
          <w:t xml:space="preserve"> </w:t>
        </w:r>
      </w:ins>
    </w:p>
    <w:p w:rsidR="009638D9" w:rsidRPr="007D380E" w:rsidRDefault="009638D9" w:rsidP="007D380E">
      <w:pPr>
        <w:pStyle w:val="a9"/>
        <w:rPr>
          <w:ins w:id="30" w:author="Unknown"/>
          <w:rFonts w:ascii="Times New Roman" w:hAnsi="Times New Roman" w:cs="Times New Roman"/>
          <w:lang w:val="en-US" w:eastAsia="ru-RU"/>
        </w:rPr>
      </w:pPr>
      <w:ins w:id="31" w:author="Unknown">
        <w:r w:rsidRPr="007D380E">
          <w:rPr>
            <w:rFonts w:ascii="Times New Roman" w:hAnsi="Times New Roman" w:cs="Times New Roman"/>
            <w:lang w:val="en-US" w:eastAsia="ru-RU"/>
          </w:rPr>
          <w:t xml:space="preserve">1. For a single graph </w:t>
        </w:r>
        <w:proofErr w:type="gramStart"/>
        <w:r w:rsidRPr="007D380E">
          <w:rPr>
            <w:rFonts w:ascii="Times New Roman" w:hAnsi="Times New Roman" w:cs="Times New Roman"/>
            <w:lang w:val="en-US" w:eastAsia="ru-RU"/>
          </w:rPr>
          <w:t>use 's'</w:t>
        </w:r>
        <w:proofErr w:type="gramEnd"/>
        <w:r w:rsidRPr="007D380E">
          <w:rPr>
            <w:rFonts w:ascii="Times New Roman" w:hAnsi="Times New Roman" w:cs="Times New Roman"/>
            <w:lang w:val="en-US" w:eastAsia="ru-RU"/>
          </w:rPr>
          <w:t xml:space="preserve"> after the verb, like - gives data on, shows/ presents etc. However, if there are multiple graphs, DO NOT </w:t>
        </w:r>
        <w:proofErr w:type="gramStart"/>
        <w:r w:rsidRPr="007D380E">
          <w:rPr>
            <w:rFonts w:ascii="Times New Roman" w:hAnsi="Times New Roman" w:cs="Times New Roman"/>
            <w:lang w:val="en-US" w:eastAsia="ru-RU"/>
          </w:rPr>
          <w:t>use 's'</w:t>
        </w:r>
        <w:proofErr w:type="gramEnd"/>
        <w:r w:rsidRPr="007D380E">
          <w:rPr>
            <w:rFonts w:ascii="Times New Roman" w:hAnsi="Times New Roman" w:cs="Times New Roman"/>
            <w:lang w:val="en-US" w:eastAsia="ru-RU"/>
          </w:rPr>
          <w:t xml:space="preserve"> after the verb. </w:t>
        </w:r>
      </w:ins>
    </w:p>
    <w:p w:rsidR="009638D9" w:rsidRPr="007D380E" w:rsidRDefault="009638D9" w:rsidP="007D380E">
      <w:pPr>
        <w:pStyle w:val="a9"/>
        <w:rPr>
          <w:ins w:id="32" w:author="Unknown"/>
          <w:rFonts w:ascii="Times New Roman" w:hAnsi="Times New Roman" w:cs="Times New Roman"/>
          <w:lang w:val="en-US" w:eastAsia="ru-RU"/>
        </w:rPr>
      </w:pPr>
      <w:ins w:id="33" w:author="Unknown">
        <w:r w:rsidRPr="007D380E">
          <w:rPr>
            <w:rFonts w:ascii="Times New Roman" w:hAnsi="Times New Roman" w:cs="Times New Roman"/>
            <w:lang w:val="en-US" w:eastAsia="ru-RU"/>
          </w:rPr>
          <w:t xml:space="preserve">2. If there are multiple graphs and each one presents a different type of data, you can write which graph presents what type of data and use 'while' to show a connection. For example -'The given bar graph shows the amount spent on fast food items in 2009 in the UK while the pie chart presents a comparison of people's ages who spent more on fast food.  </w:t>
        </w:r>
      </w:ins>
    </w:p>
    <w:p w:rsidR="009638D9" w:rsidRPr="007D380E" w:rsidRDefault="009638D9" w:rsidP="007D380E">
      <w:pPr>
        <w:pStyle w:val="a9"/>
        <w:rPr>
          <w:ins w:id="34" w:author="Unknown"/>
          <w:rFonts w:ascii="Times New Roman" w:hAnsi="Times New Roman" w:cs="Times New Roman"/>
          <w:lang w:val="en-US" w:eastAsia="ru-RU"/>
        </w:rPr>
      </w:pPr>
      <w:ins w:id="35" w:author="Unknown">
        <w:r w:rsidRPr="007D380E">
          <w:rPr>
            <w:rFonts w:ascii="Times New Roman" w:hAnsi="Times New Roman" w:cs="Times New Roman"/>
            <w:lang w:val="en-US" w:eastAsia="ru-RU"/>
          </w:rPr>
          <w:t xml:space="preserve">3. Your introduction should be quite impressive as it makes the first impression to the examiner. It either makes or breaks your overall score. </w:t>
        </w:r>
      </w:ins>
    </w:p>
    <w:p w:rsidR="009638D9" w:rsidRPr="007D380E" w:rsidRDefault="009638D9" w:rsidP="007D380E">
      <w:pPr>
        <w:pStyle w:val="a9"/>
        <w:rPr>
          <w:ins w:id="36" w:author="Unknown"/>
          <w:rFonts w:ascii="Times New Roman" w:hAnsi="Times New Roman" w:cs="Times New Roman"/>
          <w:lang w:val="en-US" w:eastAsia="ru-RU"/>
        </w:rPr>
      </w:pPr>
      <w:ins w:id="37" w:author="Unknown">
        <w:r w:rsidRPr="007D380E">
          <w:rPr>
            <w:rFonts w:ascii="Times New Roman" w:hAnsi="Times New Roman" w:cs="Times New Roman"/>
            <w:lang w:val="en-US" w:eastAsia="ru-RU"/>
          </w:rPr>
          <w:t xml:space="preserve">4. For multiple graphs and/ or table(s), you can write what they present in combination instead of saying which each graph depicts. For example, </w:t>
        </w:r>
        <w:r w:rsidRPr="007D380E">
          <w:rPr>
            <w:rFonts w:ascii="Times New Roman" w:hAnsi="Times New Roman" w:cs="Times New Roman"/>
            <w:i/>
            <w:iCs/>
            <w:lang w:val="en-US" w:eastAsia="ru-RU"/>
          </w:rPr>
          <w:t xml:space="preserve">"The two pie charts and the column graph in combination </w:t>
        </w:r>
        <w:proofErr w:type="gramStart"/>
        <w:r w:rsidRPr="007D380E">
          <w:rPr>
            <w:rFonts w:ascii="Times New Roman" w:hAnsi="Times New Roman" w:cs="Times New Roman"/>
            <w:i/>
            <w:iCs/>
            <w:lang w:val="en-US" w:eastAsia="ru-RU"/>
          </w:rPr>
          <w:t>depicts</w:t>
        </w:r>
        <w:proofErr w:type="gramEnd"/>
        <w:r w:rsidRPr="007D380E">
          <w:rPr>
            <w:rFonts w:ascii="Times New Roman" w:hAnsi="Times New Roman" w:cs="Times New Roman"/>
            <w:i/>
            <w:iCs/>
            <w:lang w:val="en-US" w:eastAsia="ru-RU"/>
          </w:rPr>
          <w:t xml:space="preserve"> a picture of the crime in Australia from 2005 to 2015 and the percentages of young offenders during this period."  </w:t>
        </w:r>
      </w:ins>
    </w:p>
    <w:p w:rsidR="009638D9" w:rsidRPr="007D380E" w:rsidRDefault="009638D9" w:rsidP="007D380E">
      <w:pPr>
        <w:pStyle w:val="a9"/>
        <w:rPr>
          <w:ins w:id="38" w:author="Unknown"/>
          <w:rFonts w:ascii="Times New Roman" w:hAnsi="Times New Roman" w:cs="Times New Roman"/>
          <w:lang w:val="en-US" w:eastAsia="ru-RU"/>
        </w:rPr>
      </w:pPr>
      <w:ins w:id="39" w:author="Unknown">
        <w:r w:rsidRPr="007D380E">
          <w:rPr>
            <w:rFonts w:ascii="Times New Roman" w:hAnsi="Times New Roman" w:cs="Times New Roman"/>
            <w:b/>
            <w:color w:val="A52A2A"/>
            <w:lang w:val="en-US" w:eastAsia="ru-RU"/>
          </w:rPr>
          <w:t>Caution</w:t>
        </w:r>
        <w:proofErr w:type="gramStart"/>
        <w:r w:rsidRPr="007D380E">
          <w:rPr>
            <w:rFonts w:ascii="Times New Roman" w:hAnsi="Times New Roman" w:cs="Times New Roman"/>
            <w:b/>
            <w:color w:val="A52A2A"/>
            <w:lang w:val="en-US" w:eastAsia="ru-RU"/>
          </w:rPr>
          <w:t>:</w:t>
        </w:r>
        <w:proofErr w:type="gramEnd"/>
        <w:r w:rsidRPr="007D380E">
          <w:rPr>
            <w:rFonts w:ascii="Times New Roman" w:hAnsi="Times New Roman" w:cs="Times New Roman"/>
            <w:lang w:val="en-US" w:eastAsia="ru-RU"/>
          </w:rPr>
          <w:br/>
          <w:t xml:space="preserve">Never copy word for word from the question. If you do </w:t>
        </w:r>
        <w:proofErr w:type="spellStart"/>
        <w:r w:rsidRPr="007D380E">
          <w:rPr>
            <w:rFonts w:ascii="Times New Roman" w:hAnsi="Times New Roman" w:cs="Times New Roman"/>
            <w:lang w:val="en-US" w:eastAsia="ru-RU"/>
          </w:rPr>
          <w:t>do</w:t>
        </w:r>
        <w:proofErr w:type="spellEnd"/>
        <w:r w:rsidRPr="007D380E">
          <w:rPr>
            <w:rFonts w:ascii="Times New Roman" w:hAnsi="Times New Roman" w:cs="Times New Roman"/>
            <w:lang w:val="en-US" w:eastAsia="ru-RU"/>
          </w:rPr>
          <w:t xml:space="preserve">, you would be </w:t>
        </w:r>
        <w:proofErr w:type="spellStart"/>
        <w:r w:rsidRPr="007D380E">
          <w:rPr>
            <w:rFonts w:ascii="Times New Roman" w:hAnsi="Times New Roman" w:cs="Times New Roman"/>
            <w:lang w:val="en-US" w:eastAsia="ru-RU"/>
          </w:rPr>
          <w:t>penalised</w:t>
        </w:r>
        <w:proofErr w:type="spellEnd"/>
        <w:r w:rsidRPr="007D380E">
          <w:rPr>
            <w:rFonts w:ascii="Times New Roman" w:hAnsi="Times New Roman" w:cs="Times New Roman"/>
            <w:lang w:val="en-US" w:eastAsia="ru-RU"/>
          </w:rPr>
          <w:t xml:space="preserve">. </w:t>
        </w:r>
        <w:proofErr w:type="gramStart"/>
        <w:r w:rsidRPr="007D380E">
          <w:rPr>
            <w:rFonts w:ascii="Times New Roman" w:hAnsi="Times New Roman" w:cs="Times New Roman"/>
            <w:lang w:val="en-US" w:eastAsia="ru-RU"/>
          </w:rPr>
          <w:t>always</w:t>
        </w:r>
        <w:proofErr w:type="gramEnd"/>
        <w:r w:rsidRPr="007D380E">
          <w:rPr>
            <w:rFonts w:ascii="Times New Roman" w:hAnsi="Times New Roman" w:cs="Times New Roman"/>
            <w:lang w:val="en-US" w:eastAsia="ru-RU"/>
          </w:rPr>
          <w:t xml:space="preserve"> paraphrase the introduction in your own words. </w:t>
        </w:r>
        <w:r w:rsidRPr="009638D9">
          <w:rPr>
            <w:rFonts w:ascii="Times New Roman" w:eastAsia="Times New Roman" w:hAnsi="Times New Roman" w:cs="Times New Roman"/>
            <w:sz w:val="24"/>
            <w:szCs w:val="24"/>
            <w:lang w:val="en-US" w:eastAsia="ru-RU"/>
          </w:rPr>
          <w:t xml:space="preserve">  </w:t>
        </w:r>
      </w:ins>
    </w:p>
    <w:p w:rsidR="009638D9" w:rsidRPr="007D380E" w:rsidRDefault="009638D9" w:rsidP="007D380E">
      <w:pPr>
        <w:pStyle w:val="a9"/>
        <w:rPr>
          <w:ins w:id="40" w:author="Unknown"/>
          <w:rFonts w:ascii="Times New Roman" w:hAnsi="Times New Roman" w:cs="Times New Roman"/>
          <w:b/>
          <w:lang w:val="en-US" w:eastAsia="ru-RU"/>
        </w:rPr>
      </w:pPr>
      <w:ins w:id="41" w:author="Unknown">
        <w:r w:rsidRPr="007D380E">
          <w:rPr>
            <w:rFonts w:ascii="Times New Roman" w:hAnsi="Times New Roman" w:cs="Times New Roman"/>
            <w:b/>
            <w:lang w:val="en-US" w:eastAsia="ru-RU"/>
          </w:rPr>
          <w:t>General Statement Part:</w:t>
        </w:r>
      </w:ins>
    </w:p>
    <w:p w:rsidR="009638D9" w:rsidRPr="007D380E" w:rsidRDefault="009638D9" w:rsidP="007D380E">
      <w:pPr>
        <w:pStyle w:val="a9"/>
        <w:rPr>
          <w:ins w:id="42" w:author="Unknown"/>
          <w:rFonts w:ascii="Times New Roman" w:hAnsi="Times New Roman" w:cs="Times New Roman"/>
          <w:lang w:val="en-US" w:eastAsia="ru-RU"/>
        </w:rPr>
      </w:pPr>
      <w:ins w:id="43" w:author="Unknown">
        <w:r w:rsidRPr="007D380E">
          <w:rPr>
            <w:rFonts w:ascii="Times New Roman" w:hAnsi="Times New Roman" w:cs="Times New Roman"/>
            <w:lang w:val="en-US" w:eastAsia="ru-RU"/>
          </w:rPr>
          <w:t xml:space="preserve">The General statement is the first sentence (or two) you write in your reporting. It should always deal with: </w:t>
        </w:r>
      </w:ins>
    </w:p>
    <w:p w:rsidR="009638D9" w:rsidRPr="007D380E" w:rsidRDefault="009638D9" w:rsidP="007D380E">
      <w:pPr>
        <w:pStyle w:val="a9"/>
        <w:rPr>
          <w:ins w:id="44" w:author="Unknown"/>
          <w:rFonts w:ascii="Times New Roman" w:hAnsi="Times New Roman" w:cs="Times New Roman"/>
          <w:b/>
          <w:lang w:val="en-US" w:eastAsia="ru-RU"/>
        </w:rPr>
      </w:pPr>
      <w:ins w:id="45" w:author="Unknown">
        <w:r w:rsidRPr="007D380E">
          <w:rPr>
            <w:rFonts w:ascii="Times New Roman" w:hAnsi="Times New Roman" w:cs="Times New Roman"/>
            <w:b/>
            <w:color w:val="0066CC"/>
            <w:lang w:val="en-US" w:eastAsia="ru-RU"/>
          </w:rPr>
          <w:t xml:space="preserve">What + Where + When. </w:t>
        </w:r>
      </w:ins>
    </w:p>
    <w:p w:rsidR="009638D9" w:rsidRPr="007D380E" w:rsidRDefault="009638D9" w:rsidP="007D380E">
      <w:pPr>
        <w:pStyle w:val="a9"/>
        <w:rPr>
          <w:ins w:id="46" w:author="Unknown"/>
          <w:rFonts w:ascii="Times New Roman" w:hAnsi="Times New Roman" w:cs="Times New Roman"/>
          <w:lang w:val="en-US" w:eastAsia="ru-RU"/>
        </w:rPr>
      </w:pPr>
      <w:ins w:id="47" w:author="Unknown">
        <w:r w:rsidRPr="007D380E">
          <w:rPr>
            <w:rFonts w:ascii="Times New Roman" w:hAnsi="Times New Roman" w:cs="Times New Roman"/>
            <w:b/>
            <w:lang w:val="en-US" w:eastAsia="ru-RU"/>
          </w:rPr>
          <w:t>Example:</w:t>
        </w:r>
        <w:r w:rsidRPr="007D380E">
          <w:rPr>
            <w:rFonts w:ascii="Times New Roman" w:hAnsi="Times New Roman" w:cs="Times New Roman"/>
            <w:lang w:val="en-US" w:eastAsia="ru-RU"/>
          </w:rPr>
          <w:t xml:space="preserve"> The diagrams present information on the percentages of teachers who has expressed their views on different problems they face when dealing with children in three Australian schools from 2001 to 2005.  </w:t>
        </w:r>
      </w:ins>
    </w:p>
    <w:p w:rsidR="009638D9" w:rsidRPr="007D380E" w:rsidRDefault="009638D9" w:rsidP="007D380E">
      <w:pPr>
        <w:pStyle w:val="a9"/>
        <w:rPr>
          <w:ins w:id="48" w:author="Unknown"/>
          <w:rFonts w:ascii="Times New Roman" w:hAnsi="Times New Roman" w:cs="Times New Roman"/>
          <w:lang w:val="en-US" w:eastAsia="ru-RU"/>
        </w:rPr>
      </w:pPr>
      <w:ins w:id="49" w:author="Unknown">
        <w:r w:rsidRPr="007D380E">
          <w:rPr>
            <w:rFonts w:ascii="Times New Roman" w:hAnsi="Times New Roman" w:cs="Times New Roman"/>
            <w:lang w:val="en-US" w:eastAsia="ru-RU"/>
          </w:rPr>
          <w:t>What = the percentages of teachers...</w:t>
        </w:r>
        <w:r w:rsidRPr="007D380E">
          <w:rPr>
            <w:rFonts w:ascii="Times New Roman" w:hAnsi="Times New Roman" w:cs="Times New Roman"/>
            <w:lang w:val="en-US" w:eastAsia="ru-RU"/>
          </w:rPr>
          <w:br/>
          <w:t>Where = three Australian schools....</w:t>
        </w:r>
        <w:r w:rsidRPr="007D380E">
          <w:rPr>
            <w:rFonts w:ascii="Times New Roman" w:hAnsi="Times New Roman" w:cs="Times New Roman"/>
            <w:lang w:val="en-US" w:eastAsia="ru-RU"/>
          </w:rPr>
          <w:br/>
          <w:t>When</w:t>
        </w:r>
        <w:proofErr w:type="gramStart"/>
        <w:r w:rsidRPr="007D380E">
          <w:rPr>
            <w:rFonts w:ascii="Times New Roman" w:hAnsi="Times New Roman" w:cs="Times New Roman"/>
            <w:lang w:val="en-US" w:eastAsia="ru-RU"/>
          </w:rPr>
          <w:t>  =</w:t>
        </w:r>
        <w:proofErr w:type="gramEnd"/>
        <w:r w:rsidRPr="007D380E">
          <w:rPr>
            <w:rFonts w:ascii="Times New Roman" w:hAnsi="Times New Roman" w:cs="Times New Roman"/>
            <w:lang w:val="en-US" w:eastAsia="ru-RU"/>
          </w:rPr>
          <w:t xml:space="preserve"> from 2001 to 2005... </w:t>
        </w:r>
      </w:ins>
    </w:p>
    <w:p w:rsidR="009638D9" w:rsidRPr="007D380E" w:rsidRDefault="009638D9" w:rsidP="007D380E">
      <w:pPr>
        <w:pStyle w:val="a9"/>
        <w:rPr>
          <w:ins w:id="50" w:author="Unknown"/>
          <w:rFonts w:ascii="Times New Roman" w:hAnsi="Times New Roman" w:cs="Times New Roman"/>
          <w:lang w:val="en-US" w:eastAsia="ru-RU"/>
        </w:rPr>
      </w:pPr>
      <w:ins w:id="51" w:author="Unknown">
        <w:r w:rsidRPr="007D380E">
          <w:rPr>
            <w:rFonts w:ascii="Times New Roman" w:hAnsi="Times New Roman" w:cs="Times New Roman"/>
            <w:lang w:val="en-US" w:eastAsia="ru-RU"/>
          </w:rPr>
          <w:t xml:space="preserve">A good General statement should always have these parts. </w:t>
        </w:r>
      </w:ins>
    </w:p>
    <w:p w:rsidR="009638D9" w:rsidRPr="007D380E" w:rsidRDefault="009638D9" w:rsidP="007D380E">
      <w:pPr>
        <w:pStyle w:val="a9"/>
        <w:rPr>
          <w:ins w:id="52" w:author="Unknown"/>
          <w:rFonts w:ascii="Times New Roman" w:hAnsi="Times New Roman" w:cs="Times New Roman"/>
          <w:b/>
          <w:lang w:val="en-US" w:eastAsia="ru-RU"/>
        </w:rPr>
      </w:pPr>
      <w:ins w:id="53" w:author="Unknown">
        <w:r w:rsidRPr="007D380E">
          <w:rPr>
            <w:rFonts w:ascii="Times New Roman" w:hAnsi="Times New Roman" w:cs="Times New Roman"/>
            <w:b/>
            <w:lang w:val="en-US" w:eastAsia="ru-RU"/>
          </w:rPr>
          <w:t>Vocabulary for the General Trend Part:</w:t>
        </w:r>
      </w:ins>
    </w:p>
    <w:p w:rsidR="009638D9" w:rsidRPr="007D380E" w:rsidRDefault="009638D9" w:rsidP="007D380E">
      <w:pPr>
        <w:pStyle w:val="a9"/>
        <w:rPr>
          <w:ins w:id="54" w:author="Unknown"/>
          <w:rFonts w:ascii="Times New Roman" w:hAnsi="Times New Roman" w:cs="Times New Roman"/>
          <w:lang w:val="en-US" w:eastAsia="ru-RU"/>
        </w:rPr>
      </w:pPr>
      <w:ins w:id="55" w:author="Unknown">
        <w:r w:rsidRPr="007D380E">
          <w:rPr>
            <w:rFonts w:ascii="Times New Roman" w:hAnsi="Times New Roman" w:cs="Times New Roman"/>
            <w:lang w:val="en-US" w:eastAsia="ru-RU"/>
          </w:rPr>
          <w:t>In general, In common, Generally speaking, Overall, It is obvious, As is observed, As a general trend, As can be seen, As an overall trend,  As is presented, It can be clearly seen that, At the first glance, it is clear, At the onset, it is clear that, A glance at the graphs reveals that...</w:t>
        </w:r>
      </w:ins>
    </w:p>
    <w:p w:rsidR="009638D9" w:rsidRPr="006A1602" w:rsidRDefault="009638D9" w:rsidP="007D380E">
      <w:pPr>
        <w:pStyle w:val="a9"/>
        <w:rPr>
          <w:ins w:id="56" w:author="Unknown"/>
          <w:rFonts w:ascii="Times New Roman" w:hAnsi="Times New Roman" w:cs="Times New Roman"/>
          <w:b/>
          <w:lang w:val="en-US" w:eastAsia="ru-RU"/>
        </w:rPr>
      </w:pPr>
      <w:ins w:id="57" w:author="Unknown">
        <w:r w:rsidRPr="006A1602">
          <w:rPr>
            <w:rFonts w:ascii="Times New Roman" w:hAnsi="Times New Roman" w:cs="Times New Roman"/>
            <w:b/>
            <w:lang w:val="en-US" w:eastAsia="ru-RU"/>
          </w:rPr>
          <w:t xml:space="preserve">Example: </w:t>
        </w:r>
      </w:ins>
    </w:p>
    <w:p w:rsidR="009638D9" w:rsidRPr="007D380E" w:rsidRDefault="009638D9" w:rsidP="007D380E">
      <w:pPr>
        <w:pStyle w:val="a9"/>
        <w:rPr>
          <w:ins w:id="58" w:author="Unknown"/>
          <w:rFonts w:ascii="Times New Roman" w:hAnsi="Times New Roman" w:cs="Times New Roman"/>
          <w:lang w:val="en-US" w:eastAsia="ru-RU"/>
        </w:rPr>
      </w:pPr>
      <w:ins w:id="59" w:author="Unknown">
        <w:r w:rsidRPr="007D380E">
          <w:rPr>
            <w:rFonts w:ascii="Times New Roman" w:hAnsi="Times New Roman" w:cs="Times New Roman"/>
            <w:lang w:val="en-US" w:eastAsia="ru-RU"/>
          </w:rPr>
          <w:t>In general, the employment opportunity has increased till 1970 and has dropped down afterwards.</w:t>
        </w:r>
      </w:ins>
    </w:p>
    <w:p w:rsidR="009638D9" w:rsidRPr="007D380E" w:rsidRDefault="009638D9" w:rsidP="007D380E">
      <w:pPr>
        <w:pStyle w:val="a9"/>
        <w:rPr>
          <w:ins w:id="60" w:author="Unknown"/>
          <w:rFonts w:ascii="Times New Roman" w:hAnsi="Times New Roman" w:cs="Times New Roman"/>
          <w:lang w:val="en-US" w:eastAsia="ru-RU"/>
        </w:rPr>
      </w:pPr>
      <w:ins w:id="61" w:author="Unknown">
        <w:r w:rsidRPr="007D380E">
          <w:rPr>
            <w:rFonts w:ascii="Times New Roman" w:hAnsi="Times New Roman" w:cs="Times New Roman"/>
            <w:lang w:val="en-US" w:eastAsia="ru-RU"/>
          </w:rPr>
          <w:t>As is observed, the figures for imprisonment in the five mentioned countries show no overall pattern of increase or decrease rather shows the considerable fluctuation from country to country.</w:t>
        </w:r>
      </w:ins>
    </w:p>
    <w:p w:rsidR="009638D9" w:rsidRPr="007D380E" w:rsidRDefault="009638D9" w:rsidP="007D380E">
      <w:pPr>
        <w:pStyle w:val="a9"/>
        <w:rPr>
          <w:ins w:id="62" w:author="Unknown"/>
          <w:rFonts w:ascii="Times New Roman" w:hAnsi="Times New Roman" w:cs="Times New Roman"/>
          <w:lang w:val="en-US" w:eastAsia="ru-RU"/>
        </w:rPr>
      </w:pPr>
      <w:ins w:id="63" w:author="Unknown">
        <w:r w:rsidRPr="007D380E">
          <w:rPr>
            <w:rFonts w:ascii="Times New Roman" w:hAnsi="Times New Roman" w:cs="Times New Roman"/>
            <w:lang w:val="en-US" w:eastAsia="ru-RU"/>
          </w:rPr>
          <w:t>Generally speaking, USA had a far more standard life than all the other 4 mentioned countries. </w:t>
        </w:r>
      </w:ins>
    </w:p>
    <w:p w:rsidR="009638D9" w:rsidRPr="007D380E" w:rsidRDefault="009638D9" w:rsidP="007D380E">
      <w:pPr>
        <w:pStyle w:val="a9"/>
        <w:rPr>
          <w:ins w:id="64" w:author="Unknown"/>
          <w:rFonts w:ascii="Times New Roman" w:hAnsi="Times New Roman" w:cs="Times New Roman"/>
          <w:lang w:val="en-US" w:eastAsia="ru-RU"/>
        </w:rPr>
      </w:pPr>
      <w:ins w:id="65" w:author="Unknown">
        <w:r w:rsidRPr="007D380E">
          <w:rPr>
            <w:rFonts w:ascii="Times New Roman" w:hAnsi="Times New Roman" w:cs="Times New Roman"/>
            <w:lang w:val="en-US" w:eastAsia="ru-RU"/>
          </w:rPr>
          <w:t>As can be seen, the highest number of passengers used the London Underground station at 8:00 in the morning and at 6:00 in the evening.</w:t>
        </w:r>
      </w:ins>
    </w:p>
    <w:p w:rsidR="009638D9" w:rsidRPr="007D380E" w:rsidRDefault="009638D9" w:rsidP="007D380E">
      <w:pPr>
        <w:pStyle w:val="a9"/>
        <w:rPr>
          <w:ins w:id="66" w:author="Unknown"/>
          <w:rFonts w:ascii="Times New Roman" w:hAnsi="Times New Roman" w:cs="Times New Roman"/>
          <w:lang w:val="en-US" w:eastAsia="ru-RU"/>
        </w:rPr>
      </w:pPr>
      <w:ins w:id="67" w:author="Unknown">
        <w:r w:rsidRPr="007D380E">
          <w:rPr>
            <w:rFonts w:ascii="Times New Roman" w:hAnsi="Times New Roman" w:cs="Times New Roman"/>
            <w:lang w:val="en-US" w:eastAsia="ru-RU"/>
          </w:rPr>
          <w:t>Generally speaking, more men were engaged in managerial positions in 1987 than that of women in New York.</w:t>
        </w:r>
      </w:ins>
    </w:p>
    <w:p w:rsidR="009638D9" w:rsidRPr="007D380E" w:rsidRDefault="009638D9" w:rsidP="007D380E">
      <w:pPr>
        <w:pStyle w:val="a9"/>
        <w:rPr>
          <w:ins w:id="68" w:author="Unknown"/>
          <w:rFonts w:ascii="Times New Roman" w:hAnsi="Times New Roman" w:cs="Times New Roman"/>
          <w:lang w:val="en-US" w:eastAsia="ru-RU"/>
        </w:rPr>
      </w:pPr>
      <w:ins w:id="69" w:author="Unknown">
        <w:r w:rsidRPr="007D380E">
          <w:rPr>
            <w:rFonts w:ascii="Times New Roman" w:hAnsi="Times New Roman" w:cs="Times New Roman"/>
            <w:lang w:val="en-US" w:eastAsia="ru-RU"/>
          </w:rPr>
          <w:t>As an overall trend, the number of crimes reported increased fairly rapidly until the mid-seventies, remained constant for five years and finally, dropped to 20 cases a week after 1982.</w:t>
        </w:r>
      </w:ins>
    </w:p>
    <w:p w:rsidR="009638D9" w:rsidRPr="007D380E" w:rsidRDefault="009638D9" w:rsidP="007D380E">
      <w:pPr>
        <w:pStyle w:val="a9"/>
        <w:rPr>
          <w:ins w:id="70" w:author="Unknown"/>
          <w:rFonts w:ascii="Times New Roman" w:hAnsi="Times New Roman" w:cs="Times New Roman"/>
          <w:lang w:val="en-US" w:eastAsia="ru-RU"/>
        </w:rPr>
      </w:pPr>
      <w:ins w:id="71" w:author="Unknown">
        <w:r w:rsidRPr="007D380E">
          <w:rPr>
            <w:rFonts w:ascii="Times New Roman" w:hAnsi="Times New Roman" w:cs="Times New Roman"/>
            <w:lang w:val="en-US" w:eastAsia="ru-RU"/>
          </w:rPr>
          <w:t>At the first glance, it is clear that more percentages of native university pupils violated regulations and rules than the foreign students.</w:t>
        </w:r>
      </w:ins>
    </w:p>
    <w:p w:rsidR="009638D9" w:rsidRPr="007D380E" w:rsidRDefault="009638D9" w:rsidP="007D380E">
      <w:pPr>
        <w:pStyle w:val="a9"/>
        <w:rPr>
          <w:ins w:id="72" w:author="Unknown"/>
          <w:rFonts w:ascii="Times New Roman" w:hAnsi="Times New Roman" w:cs="Times New Roman"/>
          <w:lang w:val="en-US" w:eastAsia="ru-RU"/>
        </w:rPr>
      </w:pPr>
      <w:ins w:id="73" w:author="Unknown">
        <w:r w:rsidRPr="007D380E">
          <w:rPr>
            <w:rFonts w:ascii="Times New Roman" w:hAnsi="Times New Roman" w:cs="Times New Roman"/>
            <w:lang w:val="en-US" w:eastAsia="ru-RU"/>
          </w:rPr>
          <w:t>At the onset, it is clear that drinking in public and drink driving were the most common reasons for the US citizens to be arrested in 2014.</w:t>
        </w:r>
      </w:ins>
    </w:p>
    <w:p w:rsidR="009638D9" w:rsidRPr="007D380E" w:rsidRDefault="009638D9" w:rsidP="007D380E">
      <w:pPr>
        <w:pStyle w:val="a9"/>
        <w:rPr>
          <w:ins w:id="74" w:author="Unknown"/>
          <w:rFonts w:ascii="Times New Roman" w:hAnsi="Times New Roman" w:cs="Times New Roman"/>
          <w:lang w:val="en-US" w:eastAsia="ru-RU"/>
        </w:rPr>
      </w:pPr>
      <w:ins w:id="75" w:author="Unknown">
        <w:r w:rsidRPr="007D380E">
          <w:rPr>
            <w:rFonts w:ascii="Times New Roman" w:hAnsi="Times New Roman" w:cs="Times New Roman"/>
            <w:lang w:val="en-US" w:eastAsia="ru-RU"/>
          </w:rPr>
          <w:t>Overall, the leisure hours enjoyed by males regardless of their employment status was much higher than that of women.</w:t>
        </w:r>
      </w:ins>
    </w:p>
    <w:p w:rsidR="009638D9" w:rsidRPr="007D380E" w:rsidRDefault="009638D9" w:rsidP="007D380E">
      <w:pPr>
        <w:pStyle w:val="a9"/>
        <w:rPr>
          <w:ins w:id="76" w:author="Unknown"/>
          <w:rFonts w:ascii="Times New Roman" w:hAnsi="Times New Roman" w:cs="Times New Roman"/>
          <w:lang w:val="en-US" w:eastAsia="ru-RU"/>
        </w:rPr>
      </w:pPr>
      <w:ins w:id="77" w:author="Unknown">
        <w:r w:rsidRPr="007D380E">
          <w:rPr>
            <w:rFonts w:ascii="Times New Roman" w:hAnsi="Times New Roman" w:cs="Times New Roman"/>
            <w:b/>
            <w:lang w:val="en-US" w:eastAsia="ru-RU"/>
          </w:rPr>
          <w:t xml:space="preserve">The structure of the IELTS Academic Writing Task 1 </w:t>
        </w:r>
        <w:r w:rsidRPr="007D380E">
          <w:rPr>
            <w:rFonts w:ascii="Times New Roman" w:hAnsi="Times New Roman" w:cs="Times New Roman"/>
            <w:lang w:val="en-US" w:eastAsia="ru-RU"/>
          </w:rPr>
          <w:t xml:space="preserve">(Report Writing): </w:t>
        </w:r>
      </w:ins>
    </w:p>
    <w:p w:rsidR="009638D9" w:rsidRPr="007D380E" w:rsidRDefault="009638D9" w:rsidP="007D380E">
      <w:pPr>
        <w:pStyle w:val="a9"/>
        <w:rPr>
          <w:ins w:id="78" w:author="Unknown"/>
          <w:rFonts w:ascii="Times New Roman" w:hAnsi="Times New Roman" w:cs="Times New Roman"/>
          <w:lang w:val="en-US" w:eastAsia="ru-RU"/>
        </w:rPr>
      </w:pPr>
      <w:ins w:id="79" w:author="Unknown">
        <w:r w:rsidRPr="007D380E">
          <w:rPr>
            <w:rFonts w:ascii="Times New Roman" w:hAnsi="Times New Roman" w:cs="Times New Roman"/>
            <w:b/>
            <w:lang w:val="en-US" w:eastAsia="ru-RU"/>
          </w:rPr>
          <w:t>Introduction</w:t>
        </w:r>
        <w:r w:rsidRPr="007D380E">
          <w:rPr>
            <w:rFonts w:ascii="Times New Roman" w:hAnsi="Times New Roman" w:cs="Times New Roman"/>
            <w:lang w:val="en-US" w:eastAsia="ru-RU"/>
          </w:rPr>
          <w:t xml:space="preserve">: </w:t>
        </w:r>
      </w:ins>
    </w:p>
    <w:p w:rsidR="009638D9" w:rsidRPr="007D380E" w:rsidRDefault="009638D9" w:rsidP="007D380E">
      <w:pPr>
        <w:pStyle w:val="a9"/>
        <w:rPr>
          <w:ins w:id="80" w:author="Unknown"/>
          <w:rFonts w:ascii="Times New Roman" w:hAnsi="Times New Roman" w:cs="Times New Roman"/>
          <w:lang w:val="en-US" w:eastAsia="ru-RU"/>
        </w:rPr>
      </w:pPr>
      <w:proofErr w:type="gramStart"/>
      <w:ins w:id="81" w:author="Unknown">
        <w:r w:rsidRPr="007D380E">
          <w:rPr>
            <w:rFonts w:ascii="Times New Roman" w:hAnsi="Times New Roman" w:cs="Times New Roman"/>
            <w:lang w:val="en-US" w:eastAsia="ru-RU"/>
          </w:rPr>
          <w:t>Introduction (Never copy word for word from the question.)</w:t>
        </w:r>
        <w:proofErr w:type="gramEnd"/>
        <w:r w:rsidRPr="007D380E">
          <w:rPr>
            <w:rFonts w:ascii="Times New Roman" w:hAnsi="Times New Roman" w:cs="Times New Roman"/>
            <w:lang w:val="en-US" w:eastAsia="ru-RU"/>
          </w:rPr>
          <w:t xml:space="preserve"> + Overview/ General trend. (What the diagrams indicate at a first glance.) </w:t>
        </w:r>
      </w:ins>
    </w:p>
    <w:p w:rsidR="009638D9" w:rsidRPr="007D380E" w:rsidRDefault="009638D9" w:rsidP="007D380E">
      <w:pPr>
        <w:pStyle w:val="a9"/>
        <w:rPr>
          <w:ins w:id="82" w:author="Unknown"/>
          <w:rFonts w:ascii="Times New Roman" w:hAnsi="Times New Roman" w:cs="Times New Roman"/>
          <w:lang w:val="en-US" w:eastAsia="ru-RU"/>
        </w:rPr>
      </w:pPr>
      <w:ins w:id="83" w:author="Unknown">
        <w:r w:rsidRPr="007D380E">
          <w:rPr>
            <w:rFonts w:ascii="Times New Roman" w:hAnsi="Times New Roman" w:cs="Times New Roman"/>
            <w:b/>
            <w:lang w:val="en-US" w:eastAsia="ru-RU"/>
          </w:rPr>
          <w:t>Reporting Details</w:t>
        </w:r>
        <w:r w:rsidRPr="007D380E">
          <w:rPr>
            <w:rFonts w:ascii="Times New Roman" w:hAnsi="Times New Roman" w:cs="Times New Roman"/>
            <w:lang w:val="en-US" w:eastAsia="ru-RU"/>
          </w:rPr>
          <w:t>:</w:t>
        </w:r>
      </w:ins>
    </w:p>
    <w:p w:rsidR="009638D9" w:rsidRPr="007D380E" w:rsidRDefault="009638D9" w:rsidP="007D380E">
      <w:pPr>
        <w:pStyle w:val="a9"/>
        <w:rPr>
          <w:ins w:id="84" w:author="Unknown"/>
          <w:rFonts w:ascii="Times New Roman" w:hAnsi="Times New Roman" w:cs="Times New Roman"/>
          <w:lang w:val="en-US" w:eastAsia="ru-RU"/>
        </w:rPr>
      </w:pPr>
      <w:ins w:id="85" w:author="Unknown">
        <w:r w:rsidRPr="007D380E">
          <w:rPr>
            <w:rFonts w:ascii="Times New Roman" w:hAnsi="Times New Roman" w:cs="Times New Roman"/>
            <w:lang w:val="en-US" w:eastAsia="ru-RU"/>
          </w:rPr>
          <w:lastRenderedPageBreak/>
          <w:t>Main features in the Details</w:t>
        </w:r>
        <w:r w:rsidRPr="007D380E">
          <w:rPr>
            <w:rFonts w:ascii="Times New Roman" w:hAnsi="Times New Roman" w:cs="Times New Roman"/>
            <w:lang w:val="en-US" w:eastAsia="ru-RU"/>
          </w:rPr>
          <w:br/>
          <w:t>+ Comparison and Contrast of the data. (Do not give all the figures.)</w:t>
        </w:r>
        <w:r w:rsidRPr="007D380E">
          <w:rPr>
            <w:rFonts w:ascii="Times New Roman" w:hAnsi="Times New Roman" w:cs="Times New Roman"/>
            <w:lang w:val="en-US" w:eastAsia="ru-RU"/>
          </w:rPr>
          <w:br/>
          <w:t xml:space="preserve">+ Most striking features of the graph. </w:t>
        </w:r>
      </w:ins>
    </w:p>
    <w:p w:rsidR="009638D9" w:rsidRPr="007D380E" w:rsidRDefault="009638D9" w:rsidP="007D380E">
      <w:pPr>
        <w:pStyle w:val="a9"/>
        <w:rPr>
          <w:ins w:id="86" w:author="Unknown"/>
          <w:rFonts w:ascii="Times New Roman" w:hAnsi="Times New Roman" w:cs="Times New Roman"/>
          <w:b/>
          <w:lang w:val="en-US" w:eastAsia="ru-RU"/>
        </w:rPr>
      </w:pPr>
      <w:ins w:id="87" w:author="Unknown">
        <w:r w:rsidRPr="007D380E">
          <w:rPr>
            <w:rFonts w:ascii="Times New Roman" w:hAnsi="Times New Roman" w:cs="Times New Roman"/>
            <w:b/>
            <w:lang w:val="en-US" w:eastAsia="ru-RU"/>
          </w:rPr>
          <w:t xml:space="preserve">Conclusion: </w:t>
        </w:r>
      </w:ins>
    </w:p>
    <w:p w:rsidR="009638D9" w:rsidRPr="00BD0C8B" w:rsidRDefault="009638D9" w:rsidP="00BD0C8B">
      <w:pPr>
        <w:pStyle w:val="a9"/>
        <w:rPr>
          <w:ins w:id="88" w:author="Unknown"/>
          <w:rFonts w:ascii="Times New Roman" w:hAnsi="Times New Roman" w:cs="Times New Roman"/>
          <w:lang w:val="en-US" w:eastAsia="ru-RU"/>
        </w:rPr>
      </w:pPr>
      <w:ins w:id="89" w:author="Unknown">
        <w:r w:rsidRPr="007D380E">
          <w:rPr>
            <w:rFonts w:ascii="Times New Roman" w:hAnsi="Times New Roman" w:cs="Times New Roman"/>
            <w:lang w:val="en-US" w:eastAsia="ru-RU"/>
          </w:rPr>
          <w:t>Conclusion (General statement + Implications, significant comments</w:t>
        </w:r>
        <w:proofErr w:type="gramStart"/>
        <w:r w:rsidRPr="007D380E">
          <w:rPr>
            <w:rFonts w:ascii="Times New Roman" w:hAnsi="Times New Roman" w:cs="Times New Roman"/>
            <w:lang w:val="en-US" w:eastAsia="ru-RU"/>
          </w:rPr>
          <w:t>)</w:t>
        </w:r>
        <w:proofErr w:type="gramEnd"/>
        <w:r w:rsidRPr="007D380E">
          <w:rPr>
            <w:rFonts w:ascii="Times New Roman" w:hAnsi="Times New Roman" w:cs="Times New Roman"/>
            <w:lang w:val="en-US" w:eastAsia="ru-RU"/>
          </w:rPr>
          <w:br/>
          <w:t>[</w:t>
        </w:r>
        <w:proofErr w:type="spellStart"/>
        <w:r w:rsidRPr="007D380E">
          <w:rPr>
            <w:rFonts w:ascii="Times New Roman" w:hAnsi="Times New Roman" w:cs="Times New Roman"/>
            <w:lang w:val="en-US" w:eastAsia="ru-RU"/>
          </w:rPr>
          <w:t>Conlcusion</w:t>
        </w:r>
        <w:proofErr w:type="spellEnd"/>
        <w:r w:rsidRPr="007D380E">
          <w:rPr>
            <w:rFonts w:ascii="Times New Roman" w:hAnsi="Times New Roman" w:cs="Times New Roman"/>
            <w:lang w:val="en-US" w:eastAsia="ru-RU"/>
          </w:rPr>
          <w:t xml:space="preserve"> is optional.] </w:t>
        </w:r>
      </w:ins>
    </w:p>
    <w:p w:rsidR="009638D9" w:rsidRPr="007D380E" w:rsidRDefault="009638D9" w:rsidP="007D380E">
      <w:pPr>
        <w:pStyle w:val="a9"/>
        <w:rPr>
          <w:ins w:id="90" w:author="Unknown"/>
          <w:rFonts w:ascii="Times New Roman" w:hAnsi="Times New Roman" w:cs="Times New Roman"/>
          <w:lang w:val="en-US" w:eastAsia="ru-RU"/>
        </w:rPr>
      </w:pPr>
      <w:ins w:id="91" w:author="Unknown">
        <w:r w:rsidRPr="006A1602">
          <w:rPr>
            <w:rFonts w:ascii="Times New Roman" w:hAnsi="Times New Roman" w:cs="Times New Roman"/>
            <w:b/>
            <w:bCs/>
            <w:highlight w:val="yellow"/>
            <w:lang w:val="en-US" w:eastAsia="ru-RU"/>
          </w:rPr>
          <w:t>Tips</w:t>
        </w:r>
        <w:proofErr w:type="gramStart"/>
        <w:r w:rsidRPr="006A1602">
          <w:rPr>
            <w:rFonts w:ascii="Times New Roman" w:hAnsi="Times New Roman" w:cs="Times New Roman"/>
            <w:b/>
            <w:bCs/>
            <w:highlight w:val="yellow"/>
            <w:lang w:val="en-US" w:eastAsia="ru-RU"/>
          </w:rPr>
          <w:t>:</w:t>
        </w:r>
        <w:proofErr w:type="gramEnd"/>
        <w:r w:rsidRPr="007D380E">
          <w:rPr>
            <w:rFonts w:ascii="Times New Roman" w:hAnsi="Times New Roman" w:cs="Times New Roman"/>
            <w:lang w:val="en-US" w:eastAsia="ru-RU"/>
          </w:rPr>
          <w:br/>
          <w:t xml:space="preserve">1. Write introduction and General trend in the same paragraph. Some students prefer to write the 'General Trend' in a separate paragraph and many teachers suggest the both to be written in a single paragraph. Unless you have a really good reason to write the general trend in the second paragraph, try to write them both in the first paragraph. However, this is just a suggestion, not a requirement. </w:t>
        </w:r>
      </w:ins>
    </w:p>
    <w:p w:rsidR="009638D9" w:rsidRPr="007D380E" w:rsidRDefault="009638D9" w:rsidP="007D380E">
      <w:pPr>
        <w:pStyle w:val="a9"/>
        <w:rPr>
          <w:ins w:id="92" w:author="Unknown"/>
          <w:rFonts w:ascii="Times New Roman" w:hAnsi="Times New Roman" w:cs="Times New Roman"/>
          <w:lang w:val="en-US" w:eastAsia="ru-RU"/>
        </w:rPr>
      </w:pPr>
      <w:ins w:id="93" w:author="Unknown">
        <w:r w:rsidRPr="007D380E">
          <w:rPr>
            <w:rFonts w:ascii="Times New Roman" w:hAnsi="Times New Roman" w:cs="Times New Roman"/>
            <w:lang w:val="en-US" w:eastAsia="ru-RU"/>
          </w:rPr>
          <w:t xml:space="preserve">2. Your 'Introduction (general statement + overall trend/ general trend) should have 75 - 80 words. </w:t>
        </w:r>
      </w:ins>
    </w:p>
    <w:p w:rsidR="009638D9" w:rsidRPr="007D380E" w:rsidRDefault="009638D9" w:rsidP="007D380E">
      <w:pPr>
        <w:pStyle w:val="a9"/>
        <w:rPr>
          <w:ins w:id="94" w:author="Unknown"/>
          <w:rFonts w:ascii="Times New Roman" w:hAnsi="Times New Roman" w:cs="Times New Roman"/>
          <w:lang w:val="en-US" w:eastAsia="ru-RU"/>
        </w:rPr>
      </w:pPr>
      <w:ins w:id="95" w:author="Unknown">
        <w:r w:rsidRPr="007D380E">
          <w:rPr>
            <w:rFonts w:ascii="Times New Roman" w:hAnsi="Times New Roman" w:cs="Times New Roman"/>
            <w:lang w:val="en-US" w:eastAsia="ru-RU"/>
          </w:rPr>
          <w:t xml:space="preserve">3. DO NOT give numbers, percentages or quantity in your general trend. Rather give the most striking feature of the graph that could be easily understood at a glance. Thus it is suggested to AVOID - </w:t>
        </w:r>
      </w:ins>
    </w:p>
    <w:p w:rsidR="009638D9" w:rsidRPr="007D380E" w:rsidRDefault="009638D9" w:rsidP="007D380E">
      <w:pPr>
        <w:pStyle w:val="a9"/>
        <w:rPr>
          <w:ins w:id="96" w:author="Unknown"/>
          <w:rFonts w:ascii="Times New Roman" w:hAnsi="Times New Roman" w:cs="Times New Roman"/>
          <w:lang w:val="en-US" w:eastAsia="ru-RU"/>
        </w:rPr>
      </w:pPr>
      <w:ins w:id="97" w:author="Unknown">
        <w:r w:rsidRPr="007D380E">
          <w:rPr>
            <w:rFonts w:ascii="Times New Roman" w:hAnsi="Times New Roman" w:cs="Times New Roman"/>
            <w:i/>
            <w:iCs/>
            <w:lang w:val="en-US" w:eastAsia="ru-RU"/>
          </w:rPr>
          <w:t>"A glance at the graphs reveals that 70% male were employed in 2001 while 40 thousand women in this year had jobs."</w:t>
        </w:r>
        <w:r w:rsidRPr="007D380E">
          <w:rPr>
            <w:rFonts w:ascii="Times New Roman" w:hAnsi="Times New Roman" w:cs="Times New Roman"/>
            <w:lang w:val="en-US" w:eastAsia="ru-RU"/>
          </w:rPr>
          <w:br/>
          <w:t>And use a format /comparison like the following:</w:t>
        </w:r>
        <w:r w:rsidRPr="007D380E">
          <w:rPr>
            <w:rFonts w:ascii="Times New Roman" w:hAnsi="Times New Roman" w:cs="Times New Roman"/>
            <w:lang w:val="en-US" w:eastAsia="ru-RU"/>
          </w:rPr>
          <w:br/>
        </w:r>
        <w:r w:rsidRPr="007D380E">
          <w:rPr>
            <w:rFonts w:ascii="Times New Roman" w:hAnsi="Times New Roman" w:cs="Times New Roman"/>
            <w:b/>
            <w:bCs/>
            <w:i/>
            <w:iCs/>
            <w:lang w:val="en-US" w:eastAsia="ru-RU"/>
          </w:rPr>
          <w:t>"A glance at the graphs reveals that more men were employed than their female counterpart in 2001 and almost two-third females were jobless in the same year</w:t>
        </w:r>
        <w:proofErr w:type="gramStart"/>
        <w:r w:rsidRPr="007D380E">
          <w:rPr>
            <w:rFonts w:ascii="Times New Roman" w:hAnsi="Times New Roman" w:cs="Times New Roman"/>
            <w:b/>
            <w:bCs/>
            <w:i/>
            <w:iCs/>
            <w:lang w:val="en-US" w:eastAsia="ru-RU"/>
          </w:rPr>
          <w:t>. "</w:t>
        </w:r>
        <w:proofErr w:type="gramEnd"/>
        <w:r w:rsidRPr="007D380E">
          <w:rPr>
            <w:rFonts w:ascii="Times New Roman" w:hAnsi="Times New Roman" w:cs="Times New Roman"/>
            <w:lang w:val="en-US" w:eastAsia="ru-RU"/>
          </w:rPr>
          <w:t xml:space="preserve"> </w:t>
        </w:r>
      </w:ins>
    </w:p>
    <w:p w:rsidR="009638D9" w:rsidRPr="007D380E" w:rsidRDefault="009638D9" w:rsidP="007D380E">
      <w:pPr>
        <w:pStyle w:val="a9"/>
        <w:rPr>
          <w:ins w:id="98" w:author="Unknown"/>
          <w:rFonts w:ascii="Times New Roman" w:hAnsi="Times New Roman" w:cs="Times New Roman"/>
          <w:b/>
          <w:bCs/>
          <w:lang w:val="en-US" w:eastAsia="ru-RU"/>
        </w:rPr>
      </w:pPr>
      <w:ins w:id="99" w:author="Unknown">
        <w:r w:rsidRPr="007D380E">
          <w:rPr>
            <w:rFonts w:ascii="Times New Roman" w:hAnsi="Times New Roman" w:cs="Times New Roman"/>
            <w:b/>
            <w:bCs/>
            <w:color w:val="006400"/>
            <w:lang w:val="en-US" w:eastAsia="ru-RU"/>
          </w:rPr>
          <w:t> Vocabulary to Start the Report Body:</w:t>
        </w:r>
      </w:ins>
    </w:p>
    <w:p w:rsidR="009638D9" w:rsidRPr="007D380E" w:rsidRDefault="009638D9" w:rsidP="007D380E">
      <w:pPr>
        <w:pStyle w:val="a9"/>
        <w:rPr>
          <w:ins w:id="100" w:author="Unknown"/>
          <w:rFonts w:ascii="Times New Roman" w:hAnsi="Times New Roman" w:cs="Times New Roman"/>
          <w:sz w:val="20"/>
          <w:szCs w:val="20"/>
          <w:lang w:val="en-US" w:eastAsia="ru-RU"/>
        </w:rPr>
      </w:pPr>
      <w:ins w:id="101" w:author="Unknown">
        <w:r w:rsidRPr="007D380E">
          <w:rPr>
            <w:lang w:val="en-US" w:eastAsia="ru-RU"/>
          </w:rPr>
          <w:t xml:space="preserve">Just after you finish writing your 'Introduction' (i.e. General Statement + General overview/ trend), you are expected to start a new paragraph to describe the main features of the diagrams. This second paragraph is called the 'Body Paragraph / Report Body". You can have a single body paragraph/ report body or up to 3, (not more than 3 in any case) depending on the number of graphs provided in the question and the type of these graphs. There are certain </w:t>
        </w:r>
        <w:r w:rsidRPr="007D380E">
          <w:rPr>
            <w:rFonts w:ascii="Times New Roman" w:hAnsi="Times New Roman" w:cs="Times New Roman"/>
            <w:sz w:val="20"/>
            <w:szCs w:val="20"/>
            <w:lang w:val="en-US" w:eastAsia="ru-RU"/>
          </w:rPr>
          <w:t xml:space="preserve">phrases you can use to start your body paragraph and following is a list of such phrases --- </w:t>
        </w:r>
      </w:ins>
    </w:p>
    <w:p w:rsidR="007D380E" w:rsidRDefault="007D380E" w:rsidP="007D380E">
      <w:pPr>
        <w:pStyle w:val="a9"/>
        <w:rPr>
          <w:rFonts w:ascii="Times New Roman" w:eastAsia="Times New Roman" w:hAnsi="Times New Roman" w:cs="Times New Roman"/>
          <w:bCs/>
          <w:sz w:val="20"/>
          <w:szCs w:val="20"/>
          <w:lang w:val="en-US" w:eastAsia="ru-RU"/>
        </w:rPr>
      </w:pPr>
    </w:p>
    <w:p w:rsidR="009638D9" w:rsidRPr="007D380E" w:rsidRDefault="009638D9" w:rsidP="007D380E">
      <w:pPr>
        <w:pStyle w:val="a9"/>
        <w:rPr>
          <w:ins w:id="102" w:author="Unknown"/>
          <w:rFonts w:ascii="Times New Roman" w:eastAsia="Times New Roman" w:hAnsi="Times New Roman" w:cs="Times New Roman"/>
          <w:b/>
          <w:bCs/>
          <w:sz w:val="20"/>
          <w:szCs w:val="20"/>
          <w:lang w:eastAsia="ru-RU"/>
        </w:rPr>
      </w:pPr>
      <w:ins w:id="103" w:author="Unknown">
        <w:r w:rsidRPr="007D380E">
          <w:rPr>
            <w:rFonts w:ascii="Times New Roman" w:eastAsia="Times New Roman" w:hAnsi="Times New Roman" w:cs="Times New Roman"/>
            <w:b/>
            <w:bCs/>
            <w:sz w:val="20"/>
            <w:szCs w:val="20"/>
            <w:lang w:val="en-US" w:eastAsia="ru-RU"/>
          </w:rPr>
          <w:t>1. As is presented in the diagram(s)/ graph(s)/ pie chart(s)/ table...</w:t>
        </w:r>
        <w:r w:rsidRPr="007D380E">
          <w:rPr>
            <w:rFonts w:ascii="Times New Roman" w:eastAsia="Times New Roman" w:hAnsi="Times New Roman" w:cs="Times New Roman"/>
            <w:b/>
            <w:bCs/>
            <w:sz w:val="20"/>
            <w:szCs w:val="20"/>
            <w:lang w:val="en-US" w:eastAsia="ru-RU"/>
          </w:rPr>
          <w:br/>
          <w:t xml:space="preserve">2. </w:t>
        </w:r>
        <w:proofErr w:type="gramStart"/>
        <w:r w:rsidRPr="007D380E">
          <w:rPr>
            <w:rFonts w:ascii="Times New Roman" w:eastAsia="Times New Roman" w:hAnsi="Times New Roman" w:cs="Times New Roman"/>
            <w:b/>
            <w:bCs/>
            <w:sz w:val="20"/>
            <w:szCs w:val="20"/>
            <w:lang w:val="en-US" w:eastAsia="ru-RU"/>
          </w:rPr>
          <w:t>As (is) shown in the illustration...</w:t>
        </w:r>
        <w:r w:rsidRPr="007D380E">
          <w:rPr>
            <w:rFonts w:ascii="Times New Roman" w:eastAsia="Times New Roman" w:hAnsi="Times New Roman" w:cs="Times New Roman"/>
            <w:b/>
            <w:bCs/>
            <w:sz w:val="20"/>
            <w:szCs w:val="20"/>
            <w:lang w:val="en-US" w:eastAsia="ru-RU"/>
          </w:rPr>
          <w:br/>
          <w:t>3.</w:t>
        </w:r>
        <w:proofErr w:type="gramEnd"/>
        <w:r w:rsidRPr="007D380E">
          <w:rPr>
            <w:rFonts w:ascii="Times New Roman" w:eastAsia="Times New Roman" w:hAnsi="Times New Roman" w:cs="Times New Roman"/>
            <w:b/>
            <w:bCs/>
            <w:sz w:val="20"/>
            <w:szCs w:val="20"/>
            <w:lang w:val="en-US" w:eastAsia="ru-RU"/>
          </w:rPr>
          <w:t xml:space="preserve"> </w:t>
        </w:r>
        <w:proofErr w:type="gramStart"/>
        <w:r w:rsidRPr="007D380E">
          <w:rPr>
            <w:rFonts w:ascii="Times New Roman" w:eastAsia="Times New Roman" w:hAnsi="Times New Roman" w:cs="Times New Roman"/>
            <w:b/>
            <w:bCs/>
            <w:sz w:val="20"/>
            <w:szCs w:val="20"/>
            <w:lang w:val="en-US" w:eastAsia="ru-RU"/>
          </w:rPr>
          <w:t>As can be seen in the...</w:t>
        </w:r>
        <w:r w:rsidRPr="007D380E">
          <w:rPr>
            <w:rFonts w:ascii="Times New Roman" w:eastAsia="Times New Roman" w:hAnsi="Times New Roman" w:cs="Times New Roman"/>
            <w:b/>
            <w:bCs/>
            <w:sz w:val="20"/>
            <w:szCs w:val="20"/>
            <w:lang w:val="en-US" w:eastAsia="ru-RU"/>
          </w:rPr>
          <w:br/>
          <w:t>4.</w:t>
        </w:r>
        <w:proofErr w:type="gramEnd"/>
        <w:r w:rsidRPr="007D380E">
          <w:rPr>
            <w:rFonts w:ascii="Times New Roman" w:eastAsia="Times New Roman" w:hAnsi="Times New Roman" w:cs="Times New Roman"/>
            <w:b/>
            <w:bCs/>
            <w:sz w:val="20"/>
            <w:szCs w:val="20"/>
            <w:lang w:val="en-US" w:eastAsia="ru-RU"/>
          </w:rPr>
          <w:t xml:space="preserve"> As the diagrams suggest...</w:t>
        </w:r>
        <w:r w:rsidRPr="007D380E">
          <w:rPr>
            <w:rFonts w:ascii="Times New Roman" w:eastAsia="Times New Roman" w:hAnsi="Times New Roman" w:cs="Times New Roman"/>
            <w:b/>
            <w:bCs/>
            <w:sz w:val="20"/>
            <w:szCs w:val="20"/>
            <w:lang w:val="en-US" w:eastAsia="ru-RU"/>
          </w:rPr>
          <w:br/>
          <w:t xml:space="preserve">5. </w:t>
        </w:r>
        <w:proofErr w:type="gramStart"/>
        <w:r w:rsidRPr="007D380E">
          <w:rPr>
            <w:rFonts w:ascii="Times New Roman" w:eastAsia="Times New Roman" w:hAnsi="Times New Roman" w:cs="Times New Roman"/>
            <w:b/>
            <w:bCs/>
            <w:sz w:val="20"/>
            <w:szCs w:val="20"/>
            <w:lang w:val="en-US" w:eastAsia="ru-RU"/>
          </w:rPr>
          <w:t>According to the...</w:t>
        </w:r>
        <w:r w:rsidRPr="007D380E">
          <w:rPr>
            <w:rFonts w:ascii="Times New Roman" w:eastAsia="Times New Roman" w:hAnsi="Times New Roman" w:cs="Times New Roman"/>
            <w:b/>
            <w:bCs/>
            <w:sz w:val="20"/>
            <w:szCs w:val="20"/>
            <w:lang w:val="en-US" w:eastAsia="ru-RU"/>
          </w:rPr>
          <w:br/>
          <w:t>6.</w:t>
        </w:r>
        <w:proofErr w:type="gramEnd"/>
        <w:r w:rsidRPr="007D380E">
          <w:rPr>
            <w:rFonts w:ascii="Times New Roman" w:eastAsia="Times New Roman" w:hAnsi="Times New Roman" w:cs="Times New Roman"/>
            <w:b/>
            <w:bCs/>
            <w:sz w:val="20"/>
            <w:szCs w:val="20"/>
            <w:lang w:val="en-US" w:eastAsia="ru-RU"/>
          </w:rPr>
          <w:t xml:space="preserve"> Categorically speaking...</w:t>
        </w:r>
        <w:r w:rsidRPr="007D380E">
          <w:rPr>
            <w:rFonts w:ascii="Times New Roman" w:eastAsia="Times New Roman" w:hAnsi="Times New Roman" w:cs="Times New Roman"/>
            <w:b/>
            <w:bCs/>
            <w:sz w:val="20"/>
            <w:szCs w:val="20"/>
            <w:lang w:val="en-US" w:eastAsia="ru-RU"/>
          </w:rPr>
          <w:br/>
          <w:t xml:space="preserve">7. </w:t>
        </w:r>
        <w:proofErr w:type="gramStart"/>
        <w:r w:rsidRPr="007D380E">
          <w:rPr>
            <w:rFonts w:ascii="Times New Roman" w:eastAsia="Times New Roman" w:hAnsi="Times New Roman" w:cs="Times New Roman"/>
            <w:b/>
            <w:bCs/>
            <w:sz w:val="20"/>
            <w:szCs w:val="20"/>
            <w:lang w:val="en-US" w:eastAsia="ru-RU"/>
          </w:rPr>
          <w:t>Getting back to the details...</w:t>
        </w:r>
        <w:r w:rsidRPr="007D380E">
          <w:rPr>
            <w:rFonts w:ascii="Times New Roman" w:eastAsia="Times New Roman" w:hAnsi="Times New Roman" w:cs="Times New Roman"/>
            <w:b/>
            <w:bCs/>
            <w:sz w:val="20"/>
            <w:szCs w:val="20"/>
            <w:lang w:val="en-US" w:eastAsia="ru-RU"/>
          </w:rPr>
          <w:br/>
          <w:t>8.</w:t>
        </w:r>
        <w:proofErr w:type="gramEnd"/>
        <w:r w:rsidRPr="007D380E">
          <w:rPr>
            <w:rFonts w:ascii="Times New Roman" w:eastAsia="Times New Roman" w:hAnsi="Times New Roman" w:cs="Times New Roman"/>
            <w:b/>
            <w:bCs/>
            <w:sz w:val="20"/>
            <w:szCs w:val="20"/>
            <w:lang w:val="en-US" w:eastAsia="ru-RU"/>
          </w:rPr>
          <w:t xml:space="preserve"> </w:t>
        </w:r>
        <w:proofErr w:type="gramStart"/>
        <w:r w:rsidRPr="007D380E">
          <w:rPr>
            <w:rFonts w:ascii="Times New Roman" w:eastAsia="Times New Roman" w:hAnsi="Times New Roman" w:cs="Times New Roman"/>
            <w:b/>
            <w:bCs/>
            <w:sz w:val="20"/>
            <w:szCs w:val="20"/>
            <w:lang w:val="en-US" w:eastAsia="ru-RU"/>
          </w:rPr>
          <w:t>Now, turning to the details....</w:t>
        </w:r>
        <w:r w:rsidRPr="007D380E">
          <w:rPr>
            <w:rFonts w:ascii="Times New Roman" w:eastAsia="Times New Roman" w:hAnsi="Times New Roman" w:cs="Times New Roman"/>
            <w:b/>
            <w:bCs/>
            <w:sz w:val="20"/>
            <w:szCs w:val="20"/>
            <w:lang w:val="en-US" w:eastAsia="ru-RU"/>
          </w:rPr>
          <w:br/>
          <w:t>9.</w:t>
        </w:r>
        <w:proofErr w:type="gramEnd"/>
        <w:r w:rsidRPr="007D380E">
          <w:rPr>
            <w:rFonts w:ascii="Times New Roman" w:eastAsia="Times New Roman" w:hAnsi="Times New Roman" w:cs="Times New Roman"/>
            <w:b/>
            <w:bCs/>
            <w:sz w:val="20"/>
            <w:szCs w:val="20"/>
            <w:lang w:val="en-US" w:eastAsia="ru-RU"/>
          </w:rPr>
          <w:t xml:space="preserve"> The table data clearly shows that...</w:t>
        </w:r>
        <w:r w:rsidRPr="007D380E">
          <w:rPr>
            <w:rFonts w:ascii="Times New Roman" w:eastAsia="Times New Roman" w:hAnsi="Times New Roman" w:cs="Times New Roman"/>
            <w:b/>
            <w:bCs/>
            <w:sz w:val="20"/>
            <w:szCs w:val="20"/>
            <w:lang w:val="en-US" w:eastAsia="ru-RU"/>
          </w:rPr>
          <w:br/>
          <w:t>10. The diagram reveals that...</w:t>
        </w:r>
        <w:r w:rsidRPr="007D380E">
          <w:rPr>
            <w:rFonts w:ascii="Times New Roman" w:eastAsia="Times New Roman" w:hAnsi="Times New Roman" w:cs="Times New Roman"/>
            <w:b/>
            <w:bCs/>
            <w:sz w:val="20"/>
            <w:szCs w:val="20"/>
            <w:lang w:val="en-US" w:eastAsia="ru-RU"/>
          </w:rPr>
          <w:br/>
          <w:t>11. The data suggest that...</w:t>
        </w:r>
        <w:r w:rsidRPr="007D380E">
          <w:rPr>
            <w:rFonts w:ascii="Times New Roman" w:eastAsia="Times New Roman" w:hAnsi="Times New Roman" w:cs="Times New Roman"/>
            <w:b/>
            <w:bCs/>
            <w:sz w:val="20"/>
            <w:szCs w:val="20"/>
            <w:lang w:val="en-US" w:eastAsia="ru-RU"/>
          </w:rPr>
          <w:br/>
          <w:t>12. The graph gives figure...</w:t>
        </w:r>
        <w:r w:rsidRPr="007D380E">
          <w:rPr>
            <w:rFonts w:ascii="Times New Roman" w:eastAsia="Times New Roman" w:hAnsi="Times New Roman" w:cs="Times New Roman"/>
            <w:b/>
            <w:bCs/>
            <w:sz w:val="20"/>
            <w:szCs w:val="20"/>
            <w:lang w:val="en-US" w:eastAsia="ru-RU"/>
          </w:rPr>
          <w:br/>
          <w:t>13. It is interesting to note that...</w:t>
        </w:r>
        <w:r w:rsidRPr="007D380E">
          <w:rPr>
            <w:rFonts w:ascii="Times New Roman" w:eastAsia="Times New Roman" w:hAnsi="Times New Roman" w:cs="Times New Roman"/>
            <w:b/>
            <w:bCs/>
            <w:sz w:val="20"/>
            <w:szCs w:val="20"/>
            <w:lang w:val="en-US" w:eastAsia="ru-RU"/>
          </w:rPr>
          <w:br/>
          <w:t>14. It is apparently seen that...</w:t>
        </w:r>
        <w:r w:rsidRPr="007D380E">
          <w:rPr>
            <w:rFonts w:ascii="Times New Roman" w:eastAsia="Times New Roman" w:hAnsi="Times New Roman" w:cs="Times New Roman"/>
            <w:b/>
            <w:bCs/>
            <w:sz w:val="20"/>
            <w:szCs w:val="20"/>
            <w:lang w:val="en-US" w:eastAsia="ru-RU"/>
          </w:rPr>
          <w:br/>
          <w:t>15. It is conspicuous that...</w:t>
        </w:r>
        <w:r w:rsidRPr="007D380E">
          <w:rPr>
            <w:rFonts w:ascii="Times New Roman" w:eastAsia="Times New Roman" w:hAnsi="Times New Roman" w:cs="Times New Roman"/>
            <w:b/>
            <w:bCs/>
            <w:sz w:val="20"/>
            <w:szCs w:val="20"/>
            <w:lang w:val="en-US" w:eastAsia="ru-RU"/>
          </w:rPr>
          <w:br/>
          <w:t>16. It is explicitly observed that...</w:t>
        </w:r>
        <w:r w:rsidRPr="007D380E">
          <w:rPr>
            <w:rFonts w:ascii="Times New Roman" w:eastAsia="Times New Roman" w:hAnsi="Times New Roman" w:cs="Times New Roman"/>
            <w:b/>
            <w:bCs/>
            <w:sz w:val="20"/>
            <w:szCs w:val="20"/>
            <w:lang w:val="en-US" w:eastAsia="ru-RU"/>
          </w:rPr>
          <w:br/>
          <w:t>17. It is obvious...</w:t>
        </w:r>
        <w:r w:rsidRPr="007D380E">
          <w:rPr>
            <w:rFonts w:ascii="Times New Roman" w:eastAsia="Times New Roman" w:hAnsi="Times New Roman" w:cs="Times New Roman"/>
            <w:b/>
            <w:bCs/>
            <w:sz w:val="20"/>
            <w:szCs w:val="20"/>
            <w:lang w:val="en-US" w:eastAsia="ru-RU"/>
          </w:rPr>
          <w:br/>
          <w:t>18. It is clear from the data...</w:t>
        </w:r>
        <w:r w:rsidRPr="007D380E">
          <w:rPr>
            <w:rFonts w:ascii="Times New Roman" w:eastAsia="Times New Roman" w:hAnsi="Times New Roman" w:cs="Times New Roman"/>
            <w:b/>
            <w:bCs/>
            <w:sz w:val="20"/>
            <w:szCs w:val="20"/>
            <w:lang w:val="en-US" w:eastAsia="ru-RU"/>
          </w:rPr>
          <w:br/>
          <w:t>19. It is worth noticing that...</w:t>
        </w:r>
        <w:r w:rsidRPr="007D380E">
          <w:rPr>
            <w:rFonts w:ascii="Times New Roman" w:eastAsia="Times New Roman" w:hAnsi="Times New Roman" w:cs="Times New Roman"/>
            <w:b/>
            <w:bCs/>
            <w:sz w:val="20"/>
            <w:szCs w:val="20"/>
            <w:lang w:val="en-US" w:eastAsia="ru-RU"/>
          </w:rPr>
          <w:br/>
          <w:t>20. It is crystal clear/ lucid that...</w:t>
        </w:r>
        <w:r w:rsidRPr="007D380E">
          <w:rPr>
            <w:rFonts w:ascii="Times New Roman" w:eastAsia="Times New Roman" w:hAnsi="Times New Roman" w:cs="Times New Roman"/>
            <w:b/>
            <w:bCs/>
            <w:sz w:val="20"/>
            <w:szCs w:val="20"/>
            <w:lang w:val="en-US" w:eastAsia="ru-RU"/>
          </w:rPr>
          <w:br/>
          <w:t>21. It can be clearly observed that...</w:t>
        </w:r>
        <w:r w:rsidRPr="007D380E">
          <w:rPr>
            <w:rFonts w:ascii="Times New Roman" w:eastAsia="Times New Roman" w:hAnsi="Times New Roman" w:cs="Times New Roman"/>
            <w:b/>
            <w:bCs/>
            <w:sz w:val="20"/>
            <w:szCs w:val="20"/>
            <w:lang w:val="en-US" w:eastAsia="ru-RU"/>
          </w:rPr>
          <w:br/>
          <w:t>22. It could be plainly viewed that...</w:t>
        </w:r>
        <w:r w:rsidRPr="007D380E">
          <w:rPr>
            <w:rFonts w:ascii="Times New Roman" w:eastAsia="Times New Roman" w:hAnsi="Times New Roman" w:cs="Times New Roman"/>
            <w:b/>
            <w:bCs/>
            <w:sz w:val="20"/>
            <w:szCs w:val="20"/>
            <w:lang w:val="en-US" w:eastAsia="ru-RU"/>
          </w:rPr>
          <w:br/>
          <w:t>23. It could be noticed that...</w:t>
        </w:r>
        <w:r w:rsidRPr="007D380E">
          <w:rPr>
            <w:rFonts w:ascii="Times New Roman" w:eastAsia="Times New Roman" w:hAnsi="Times New Roman" w:cs="Times New Roman"/>
            <w:b/>
            <w:bCs/>
            <w:sz w:val="20"/>
            <w:szCs w:val="20"/>
            <w:lang w:val="en-US" w:eastAsia="ru-RU"/>
          </w:rPr>
          <w:br/>
        </w:r>
        <w:r w:rsidRPr="007D380E">
          <w:rPr>
            <w:rFonts w:ascii="Times New Roman" w:eastAsia="Times New Roman" w:hAnsi="Times New Roman" w:cs="Times New Roman"/>
            <w:b/>
            <w:bCs/>
            <w:sz w:val="20"/>
            <w:szCs w:val="20"/>
            <w:lang w:eastAsia="ru-RU"/>
          </w:rPr>
          <w:t xml:space="preserve">24. </w:t>
        </w:r>
        <w:proofErr w:type="spellStart"/>
        <w:r w:rsidRPr="007D380E">
          <w:rPr>
            <w:rFonts w:ascii="Times New Roman" w:eastAsia="Times New Roman" w:hAnsi="Times New Roman" w:cs="Times New Roman"/>
            <w:b/>
            <w:bCs/>
            <w:sz w:val="20"/>
            <w:szCs w:val="20"/>
            <w:lang w:eastAsia="ru-RU"/>
          </w:rPr>
          <w:t>We</w:t>
        </w:r>
        <w:proofErr w:type="spellEnd"/>
        <w:r w:rsidRPr="007D380E">
          <w:rPr>
            <w:rFonts w:ascii="Times New Roman" w:eastAsia="Times New Roman" w:hAnsi="Times New Roman" w:cs="Times New Roman"/>
            <w:b/>
            <w:bCs/>
            <w:sz w:val="20"/>
            <w:szCs w:val="20"/>
            <w:lang w:eastAsia="ru-RU"/>
          </w:rPr>
          <w:t xml:space="preserve"> </w:t>
        </w:r>
        <w:proofErr w:type="spellStart"/>
        <w:r w:rsidRPr="007D380E">
          <w:rPr>
            <w:rFonts w:ascii="Times New Roman" w:eastAsia="Times New Roman" w:hAnsi="Times New Roman" w:cs="Times New Roman"/>
            <w:b/>
            <w:bCs/>
            <w:sz w:val="20"/>
            <w:szCs w:val="20"/>
            <w:lang w:eastAsia="ru-RU"/>
          </w:rPr>
          <w:t>can</w:t>
        </w:r>
        <w:proofErr w:type="spellEnd"/>
        <w:r w:rsidRPr="007D380E">
          <w:rPr>
            <w:rFonts w:ascii="Times New Roman" w:eastAsia="Times New Roman" w:hAnsi="Times New Roman" w:cs="Times New Roman"/>
            <w:b/>
            <w:bCs/>
            <w:sz w:val="20"/>
            <w:szCs w:val="20"/>
            <w:lang w:eastAsia="ru-RU"/>
          </w:rPr>
          <w:t xml:space="preserve"> </w:t>
        </w:r>
        <w:proofErr w:type="spellStart"/>
        <w:r w:rsidRPr="007D380E">
          <w:rPr>
            <w:rFonts w:ascii="Times New Roman" w:eastAsia="Times New Roman" w:hAnsi="Times New Roman" w:cs="Times New Roman"/>
            <w:b/>
            <w:bCs/>
            <w:sz w:val="20"/>
            <w:szCs w:val="20"/>
            <w:lang w:eastAsia="ru-RU"/>
          </w:rPr>
          <w:t>see</w:t>
        </w:r>
        <w:proofErr w:type="spellEnd"/>
        <w:r w:rsidRPr="007D380E">
          <w:rPr>
            <w:rFonts w:ascii="Times New Roman" w:eastAsia="Times New Roman" w:hAnsi="Times New Roman" w:cs="Times New Roman"/>
            <w:b/>
            <w:bCs/>
            <w:sz w:val="20"/>
            <w:szCs w:val="20"/>
            <w:lang w:eastAsia="ru-RU"/>
          </w:rPr>
          <w:t xml:space="preserve"> </w:t>
        </w:r>
        <w:proofErr w:type="spellStart"/>
        <w:r w:rsidRPr="007D380E">
          <w:rPr>
            <w:rFonts w:ascii="Times New Roman" w:eastAsia="Times New Roman" w:hAnsi="Times New Roman" w:cs="Times New Roman"/>
            <w:b/>
            <w:bCs/>
            <w:sz w:val="20"/>
            <w:szCs w:val="20"/>
            <w:lang w:eastAsia="ru-RU"/>
          </w:rPr>
          <w:t>that</w:t>
        </w:r>
        <w:proofErr w:type="spellEnd"/>
        <w:r w:rsidRPr="007D380E">
          <w:rPr>
            <w:rFonts w:ascii="Times New Roman" w:eastAsia="Times New Roman" w:hAnsi="Times New Roman" w:cs="Times New Roman"/>
            <w:b/>
            <w:bCs/>
            <w:sz w:val="20"/>
            <w:szCs w:val="20"/>
            <w:lang w:eastAsia="ru-RU"/>
          </w:rPr>
          <w:t>...</w:t>
        </w:r>
      </w:ins>
    </w:p>
    <w:p w:rsidR="009638D9" w:rsidRPr="00AD19B2" w:rsidRDefault="009638D9" w:rsidP="009638D9">
      <w:pPr>
        <w:spacing w:before="100" w:beforeAutospacing="1" w:after="100" w:afterAutospacing="1" w:line="240" w:lineRule="auto"/>
        <w:outlineLvl w:val="2"/>
        <w:rPr>
          <w:ins w:id="104" w:author="Unknown"/>
          <w:rFonts w:ascii="Times New Roman" w:eastAsia="Times New Roman" w:hAnsi="Times New Roman" w:cs="Times New Roman"/>
          <w:b/>
          <w:bCs/>
          <w:lang w:eastAsia="ru-RU"/>
        </w:rPr>
      </w:pPr>
      <w:ins w:id="105" w:author="Unknown">
        <w:r w:rsidRPr="009638D9">
          <w:rPr>
            <w:rFonts w:ascii="Times New Roman" w:eastAsia="Times New Roman" w:hAnsi="Times New Roman" w:cs="Times New Roman"/>
            <w:b/>
            <w:bCs/>
            <w:color w:val="006400"/>
            <w:sz w:val="27"/>
            <w:szCs w:val="27"/>
            <w:lang w:eastAsia="ru-RU"/>
          </w:rPr>
          <w:t> </w:t>
        </w:r>
        <w:proofErr w:type="spellStart"/>
        <w:r w:rsidRPr="00AD19B2">
          <w:rPr>
            <w:rFonts w:ascii="Times New Roman" w:eastAsia="Times New Roman" w:hAnsi="Times New Roman" w:cs="Times New Roman"/>
            <w:b/>
            <w:bCs/>
            <w:color w:val="006400"/>
            <w:lang w:eastAsia="ru-RU"/>
          </w:rPr>
          <w:t>Vocabulary</w:t>
        </w:r>
        <w:proofErr w:type="spellEnd"/>
        <w:r w:rsidRPr="00AD19B2">
          <w:rPr>
            <w:rFonts w:ascii="Times New Roman" w:eastAsia="Times New Roman" w:hAnsi="Times New Roman" w:cs="Times New Roman"/>
            <w:b/>
            <w:bCs/>
            <w:color w:val="006400"/>
            <w:lang w:eastAsia="ru-RU"/>
          </w:rPr>
          <w:t xml:space="preserve"> </w:t>
        </w:r>
        <w:proofErr w:type="spellStart"/>
        <w:r w:rsidRPr="00AD19B2">
          <w:rPr>
            <w:rFonts w:ascii="Times New Roman" w:eastAsia="Times New Roman" w:hAnsi="Times New Roman" w:cs="Times New Roman"/>
            <w:b/>
            <w:bCs/>
            <w:color w:val="006400"/>
            <w:lang w:eastAsia="ru-RU"/>
          </w:rPr>
          <w:t>to</w:t>
        </w:r>
        <w:proofErr w:type="spellEnd"/>
        <w:r w:rsidRPr="00AD19B2">
          <w:rPr>
            <w:rFonts w:ascii="Times New Roman" w:eastAsia="Times New Roman" w:hAnsi="Times New Roman" w:cs="Times New Roman"/>
            <w:b/>
            <w:bCs/>
            <w:color w:val="006400"/>
            <w:lang w:eastAsia="ru-RU"/>
          </w:rPr>
          <w:t xml:space="preserve"> </w:t>
        </w:r>
        <w:proofErr w:type="spellStart"/>
        <w:r w:rsidRPr="00AD19B2">
          <w:rPr>
            <w:rFonts w:ascii="Times New Roman" w:eastAsia="Times New Roman" w:hAnsi="Times New Roman" w:cs="Times New Roman"/>
            <w:b/>
            <w:bCs/>
            <w:color w:val="006400"/>
            <w:lang w:eastAsia="ru-RU"/>
          </w:rPr>
          <w:t>show</w:t>
        </w:r>
        <w:proofErr w:type="spellEnd"/>
        <w:r w:rsidRPr="00AD19B2">
          <w:rPr>
            <w:rFonts w:ascii="Times New Roman" w:eastAsia="Times New Roman" w:hAnsi="Times New Roman" w:cs="Times New Roman"/>
            <w:b/>
            <w:bCs/>
            <w:color w:val="006400"/>
            <w:lang w:eastAsia="ru-RU"/>
          </w:rPr>
          <w:t xml:space="preserve"> </w:t>
        </w:r>
        <w:proofErr w:type="spellStart"/>
        <w:r w:rsidRPr="00AD19B2">
          <w:rPr>
            <w:rFonts w:ascii="Times New Roman" w:eastAsia="Times New Roman" w:hAnsi="Times New Roman" w:cs="Times New Roman"/>
            <w:b/>
            <w:bCs/>
            <w:color w:val="006400"/>
            <w:lang w:eastAsia="ru-RU"/>
          </w:rPr>
          <w:t>the</w:t>
        </w:r>
        <w:proofErr w:type="spellEnd"/>
        <w:r w:rsidRPr="00AD19B2">
          <w:rPr>
            <w:rFonts w:ascii="Times New Roman" w:eastAsia="Times New Roman" w:hAnsi="Times New Roman" w:cs="Times New Roman"/>
            <w:b/>
            <w:bCs/>
            <w:color w:val="006400"/>
            <w:lang w:eastAsia="ru-RU"/>
          </w:rPr>
          <w:t xml:space="preserve"> </w:t>
        </w:r>
        <w:proofErr w:type="spellStart"/>
        <w:r w:rsidRPr="00AD19B2">
          <w:rPr>
            <w:rFonts w:ascii="Times New Roman" w:eastAsia="Times New Roman" w:hAnsi="Times New Roman" w:cs="Times New Roman"/>
            <w:b/>
            <w:bCs/>
            <w:color w:val="006400"/>
            <w:lang w:eastAsia="ru-RU"/>
          </w:rPr>
          <w:t>changes</w:t>
        </w:r>
        <w:proofErr w:type="spellEnd"/>
        <w:r w:rsidRPr="00AD19B2">
          <w:rPr>
            <w:rFonts w:ascii="Times New Roman" w:eastAsia="Times New Roman" w:hAnsi="Times New Roman" w:cs="Times New Roman"/>
            <w:b/>
            <w:bCs/>
            <w:color w:val="006400"/>
            <w:lang w:eastAsia="ru-RU"/>
          </w:rPr>
          <w:t>:</w:t>
        </w:r>
      </w:ins>
    </w:p>
    <w:tbl>
      <w:tblPr>
        <w:tblW w:w="10490" w:type="dxa"/>
        <w:tblCellSpacing w:w="0" w:type="dxa"/>
        <w:tblCellMar>
          <w:left w:w="0" w:type="dxa"/>
          <w:right w:w="0" w:type="dxa"/>
        </w:tblCellMar>
        <w:tblLook w:val="04A0" w:firstRow="1" w:lastRow="0" w:firstColumn="1" w:lastColumn="0" w:noHBand="0" w:noVBand="1"/>
      </w:tblPr>
      <w:tblGrid>
        <w:gridCol w:w="1815"/>
        <w:gridCol w:w="4564"/>
        <w:gridCol w:w="4111"/>
      </w:tblGrid>
      <w:tr w:rsidR="009638D9" w:rsidRPr="009638D9" w:rsidTr="00AD19B2">
        <w:trPr>
          <w:trHeight w:val="390"/>
          <w:tblCellSpacing w:w="0" w:type="dxa"/>
        </w:trPr>
        <w:tc>
          <w:tcPr>
            <w:tcW w:w="1815" w:type="dxa"/>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eastAsia="ru-RU"/>
              </w:rPr>
            </w:pPr>
            <w:proofErr w:type="spellStart"/>
            <w:r w:rsidRPr="00AD19B2">
              <w:rPr>
                <w:rFonts w:ascii="Times New Roman" w:eastAsia="Times New Roman" w:hAnsi="Times New Roman" w:cs="Times New Roman"/>
                <w:b/>
                <w:bCs/>
                <w:color w:val="006400"/>
                <w:lang w:eastAsia="ru-RU"/>
              </w:rPr>
              <w:t>Trends</w:t>
            </w:r>
            <w:proofErr w:type="spellEnd"/>
            <w:r w:rsidRPr="00AD19B2">
              <w:rPr>
                <w:rFonts w:ascii="Times New Roman" w:eastAsia="Times New Roman" w:hAnsi="Times New Roman" w:cs="Times New Roman"/>
                <w:lang w:eastAsia="ru-RU"/>
              </w:rPr>
              <w:t xml:space="preserve"> </w:t>
            </w:r>
          </w:p>
        </w:tc>
        <w:tc>
          <w:tcPr>
            <w:tcW w:w="4564" w:type="dxa"/>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eastAsia="ru-RU"/>
              </w:rPr>
            </w:pPr>
            <w:proofErr w:type="spellStart"/>
            <w:r w:rsidRPr="00AD19B2">
              <w:rPr>
                <w:rFonts w:ascii="Times New Roman" w:eastAsia="Times New Roman" w:hAnsi="Times New Roman" w:cs="Times New Roman"/>
                <w:b/>
                <w:bCs/>
                <w:color w:val="006400"/>
                <w:lang w:eastAsia="ru-RU"/>
              </w:rPr>
              <w:t>Verb</w:t>
            </w:r>
            <w:proofErr w:type="spellEnd"/>
            <w:r w:rsidRPr="00AD19B2">
              <w:rPr>
                <w:rFonts w:ascii="Times New Roman" w:eastAsia="Times New Roman" w:hAnsi="Times New Roman" w:cs="Times New Roman"/>
                <w:b/>
                <w:bCs/>
                <w:color w:val="006400"/>
                <w:lang w:eastAsia="ru-RU"/>
              </w:rPr>
              <w:t xml:space="preserve"> </w:t>
            </w:r>
            <w:proofErr w:type="spellStart"/>
            <w:r w:rsidRPr="00AD19B2">
              <w:rPr>
                <w:rFonts w:ascii="Times New Roman" w:eastAsia="Times New Roman" w:hAnsi="Times New Roman" w:cs="Times New Roman"/>
                <w:b/>
                <w:bCs/>
                <w:color w:val="006400"/>
                <w:lang w:eastAsia="ru-RU"/>
              </w:rPr>
              <w:t>form</w:t>
            </w:r>
            <w:proofErr w:type="spellEnd"/>
            <w:r w:rsidRPr="00AD19B2">
              <w:rPr>
                <w:rFonts w:ascii="Times New Roman" w:eastAsia="Times New Roman" w:hAnsi="Times New Roman" w:cs="Times New Roman"/>
                <w:lang w:eastAsia="ru-RU"/>
              </w:rPr>
              <w:t xml:space="preserve"> </w:t>
            </w:r>
          </w:p>
        </w:tc>
        <w:tc>
          <w:tcPr>
            <w:tcW w:w="4111" w:type="dxa"/>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eastAsia="ru-RU"/>
              </w:rPr>
            </w:pPr>
            <w:proofErr w:type="spellStart"/>
            <w:r w:rsidRPr="00AD19B2">
              <w:rPr>
                <w:rFonts w:ascii="Times New Roman" w:eastAsia="Times New Roman" w:hAnsi="Times New Roman" w:cs="Times New Roman"/>
                <w:b/>
                <w:bCs/>
                <w:color w:val="006400"/>
                <w:lang w:eastAsia="ru-RU"/>
              </w:rPr>
              <w:t>Noun</w:t>
            </w:r>
            <w:proofErr w:type="spellEnd"/>
            <w:r w:rsidRPr="00AD19B2">
              <w:rPr>
                <w:rFonts w:ascii="Times New Roman" w:eastAsia="Times New Roman" w:hAnsi="Times New Roman" w:cs="Times New Roman"/>
                <w:b/>
                <w:bCs/>
                <w:color w:val="006400"/>
                <w:lang w:eastAsia="ru-RU"/>
              </w:rPr>
              <w:t xml:space="preserve"> </w:t>
            </w:r>
            <w:proofErr w:type="spellStart"/>
            <w:r w:rsidRPr="00AD19B2">
              <w:rPr>
                <w:rFonts w:ascii="Times New Roman" w:eastAsia="Times New Roman" w:hAnsi="Times New Roman" w:cs="Times New Roman"/>
                <w:b/>
                <w:bCs/>
                <w:color w:val="006400"/>
                <w:lang w:eastAsia="ru-RU"/>
              </w:rPr>
              <w:t>Form</w:t>
            </w:r>
            <w:proofErr w:type="spellEnd"/>
            <w:r w:rsidRPr="00AD19B2">
              <w:rPr>
                <w:rFonts w:ascii="Times New Roman" w:eastAsia="Times New Roman" w:hAnsi="Times New Roman" w:cs="Times New Roman"/>
                <w:lang w:eastAsia="ru-RU"/>
              </w:rPr>
              <w:t xml:space="preserve"> </w:t>
            </w:r>
          </w:p>
        </w:tc>
      </w:tr>
      <w:tr w:rsidR="009638D9" w:rsidRPr="006A1602" w:rsidTr="00AD19B2">
        <w:trPr>
          <w:trHeight w:val="705"/>
          <w:tblCellSpacing w:w="0" w:type="dxa"/>
        </w:trPr>
        <w:tc>
          <w:tcPr>
            <w:tcW w:w="1815" w:type="dxa"/>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eastAsia="ru-RU"/>
              </w:rPr>
            </w:pPr>
            <w:proofErr w:type="spellStart"/>
            <w:r w:rsidRPr="00AD19B2">
              <w:rPr>
                <w:rFonts w:ascii="Times New Roman" w:eastAsia="Times New Roman" w:hAnsi="Times New Roman" w:cs="Times New Roman"/>
                <w:b/>
                <w:bCs/>
                <w:lang w:eastAsia="ru-RU"/>
              </w:rPr>
              <w:t>Increase</w:t>
            </w:r>
            <w:proofErr w:type="spellEnd"/>
            <w:r w:rsidRPr="00AD19B2">
              <w:rPr>
                <w:rFonts w:ascii="Times New Roman" w:eastAsia="Times New Roman" w:hAnsi="Times New Roman" w:cs="Times New Roman"/>
                <w:lang w:eastAsia="ru-RU"/>
              </w:rPr>
              <w:t xml:space="preserve"> </w:t>
            </w:r>
          </w:p>
        </w:tc>
        <w:tc>
          <w:tcPr>
            <w:tcW w:w="4564" w:type="dxa"/>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val="en-US" w:eastAsia="ru-RU"/>
              </w:rPr>
            </w:pPr>
            <w:proofErr w:type="gramStart"/>
            <w:r w:rsidRPr="00AD19B2">
              <w:rPr>
                <w:rFonts w:ascii="Times New Roman" w:eastAsia="Times New Roman" w:hAnsi="Times New Roman" w:cs="Times New Roman"/>
                <w:lang w:val="en-US" w:eastAsia="ru-RU"/>
              </w:rPr>
              <w:t>rise</w:t>
            </w:r>
            <w:proofErr w:type="gramEnd"/>
            <w:r w:rsidRPr="00AD19B2">
              <w:rPr>
                <w:rFonts w:ascii="Times New Roman" w:eastAsia="Times New Roman" w:hAnsi="Times New Roman" w:cs="Times New Roman"/>
                <w:lang w:val="en-US" w:eastAsia="ru-RU"/>
              </w:rPr>
              <w:t xml:space="preserve"> / increase / go up / uplift / rocket(</w:t>
            </w:r>
            <w:proofErr w:type="spellStart"/>
            <w:r w:rsidRPr="00AD19B2">
              <w:rPr>
                <w:rFonts w:ascii="Times New Roman" w:eastAsia="Times New Roman" w:hAnsi="Times New Roman" w:cs="Times New Roman"/>
                <w:lang w:val="en-US" w:eastAsia="ru-RU"/>
              </w:rPr>
              <w:t>ed</w:t>
            </w:r>
            <w:proofErr w:type="spellEnd"/>
            <w:r w:rsidRPr="00AD19B2">
              <w:rPr>
                <w:rFonts w:ascii="Times New Roman" w:eastAsia="Times New Roman" w:hAnsi="Times New Roman" w:cs="Times New Roman"/>
                <w:lang w:val="en-US" w:eastAsia="ru-RU"/>
              </w:rPr>
              <w:t xml:space="preserve">) / climb / upsurge / soar/ shot up/ improve/ jump/ leap/ move upward/ skyrocket/ soar/ surge. </w:t>
            </w:r>
          </w:p>
        </w:tc>
        <w:tc>
          <w:tcPr>
            <w:tcW w:w="4111" w:type="dxa"/>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val="en-US" w:eastAsia="ru-RU"/>
              </w:rPr>
            </w:pPr>
            <w:proofErr w:type="gramStart"/>
            <w:r w:rsidRPr="00AD19B2">
              <w:rPr>
                <w:rFonts w:ascii="Times New Roman" w:eastAsia="Times New Roman" w:hAnsi="Times New Roman" w:cs="Times New Roman"/>
                <w:lang w:val="en-US" w:eastAsia="ru-RU"/>
              </w:rPr>
              <w:t>a</w:t>
            </w:r>
            <w:proofErr w:type="gramEnd"/>
            <w:r w:rsidRPr="00AD19B2">
              <w:rPr>
                <w:rFonts w:ascii="Times New Roman" w:eastAsia="Times New Roman" w:hAnsi="Times New Roman" w:cs="Times New Roman"/>
                <w:lang w:val="en-US" w:eastAsia="ru-RU"/>
              </w:rPr>
              <w:t xml:space="preserve"> rise / an increase / an upward trend / a growth / a leap / a jump / an improvement/ a climb. </w:t>
            </w:r>
          </w:p>
        </w:tc>
      </w:tr>
      <w:tr w:rsidR="009638D9" w:rsidRPr="006A1602" w:rsidTr="00AD19B2">
        <w:trPr>
          <w:trHeight w:val="690"/>
          <w:tblCellSpacing w:w="0" w:type="dxa"/>
        </w:trPr>
        <w:tc>
          <w:tcPr>
            <w:tcW w:w="1815" w:type="dxa"/>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eastAsia="ru-RU"/>
              </w:rPr>
            </w:pPr>
            <w:proofErr w:type="spellStart"/>
            <w:r w:rsidRPr="00AD19B2">
              <w:rPr>
                <w:rFonts w:ascii="Times New Roman" w:eastAsia="Times New Roman" w:hAnsi="Times New Roman" w:cs="Times New Roman"/>
                <w:b/>
                <w:bCs/>
                <w:lang w:eastAsia="ru-RU"/>
              </w:rPr>
              <w:t>Decrease</w:t>
            </w:r>
            <w:proofErr w:type="spellEnd"/>
            <w:r w:rsidRPr="00AD19B2">
              <w:rPr>
                <w:rFonts w:ascii="Times New Roman" w:eastAsia="Times New Roman" w:hAnsi="Times New Roman" w:cs="Times New Roman"/>
                <w:lang w:eastAsia="ru-RU"/>
              </w:rPr>
              <w:t xml:space="preserve"> </w:t>
            </w:r>
          </w:p>
        </w:tc>
        <w:tc>
          <w:tcPr>
            <w:tcW w:w="4564" w:type="dxa"/>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val="en-US" w:eastAsia="ru-RU"/>
              </w:rPr>
            </w:pPr>
            <w:proofErr w:type="gramStart"/>
            <w:r w:rsidRPr="00AD19B2">
              <w:rPr>
                <w:rFonts w:ascii="Times New Roman" w:eastAsia="Times New Roman" w:hAnsi="Times New Roman" w:cs="Times New Roman"/>
                <w:lang w:val="en-US" w:eastAsia="ru-RU"/>
              </w:rPr>
              <w:t>fall</w:t>
            </w:r>
            <w:proofErr w:type="gramEnd"/>
            <w:r w:rsidRPr="00AD19B2">
              <w:rPr>
                <w:rFonts w:ascii="Times New Roman" w:eastAsia="Times New Roman" w:hAnsi="Times New Roman" w:cs="Times New Roman"/>
                <w:lang w:val="en-US" w:eastAsia="ru-RU"/>
              </w:rPr>
              <w:t xml:space="preserve"> / decrease / decline / plummet / plunge / drop / reduce / collapse / </w:t>
            </w:r>
            <w:proofErr w:type="spellStart"/>
            <w:r w:rsidRPr="00AD19B2">
              <w:rPr>
                <w:rFonts w:ascii="Times New Roman" w:eastAsia="Times New Roman" w:hAnsi="Times New Roman" w:cs="Times New Roman"/>
                <w:lang w:val="en-US" w:eastAsia="ru-RU"/>
              </w:rPr>
              <w:t>deterioriate</w:t>
            </w:r>
            <w:proofErr w:type="spellEnd"/>
            <w:r w:rsidRPr="00AD19B2">
              <w:rPr>
                <w:rFonts w:ascii="Times New Roman" w:eastAsia="Times New Roman" w:hAnsi="Times New Roman" w:cs="Times New Roman"/>
                <w:lang w:val="en-US" w:eastAsia="ru-RU"/>
              </w:rPr>
              <w:t xml:space="preserve">/ dip / dive / go down / take a nosedive / slum / slide / go into free-fall. </w:t>
            </w:r>
          </w:p>
        </w:tc>
        <w:tc>
          <w:tcPr>
            <w:tcW w:w="4111" w:type="dxa"/>
            <w:vAlign w:val="center"/>
            <w:hideMark/>
          </w:tcPr>
          <w:p w:rsidR="009638D9" w:rsidRPr="00AD19B2" w:rsidRDefault="009638D9" w:rsidP="009638D9">
            <w:pPr>
              <w:spacing w:after="0" w:line="240" w:lineRule="auto"/>
              <w:rPr>
                <w:rFonts w:ascii="Times New Roman" w:eastAsia="Times New Roman" w:hAnsi="Times New Roman" w:cs="Times New Roman"/>
                <w:lang w:val="en-US" w:eastAsia="ru-RU"/>
              </w:rPr>
            </w:pPr>
            <w:proofErr w:type="gramStart"/>
            <w:r w:rsidRPr="00AD19B2">
              <w:rPr>
                <w:rFonts w:ascii="Times New Roman" w:eastAsia="Times New Roman" w:hAnsi="Times New Roman" w:cs="Times New Roman"/>
                <w:lang w:val="en-US" w:eastAsia="ru-RU"/>
              </w:rPr>
              <w:t>a</w:t>
            </w:r>
            <w:proofErr w:type="gramEnd"/>
            <w:r w:rsidRPr="00AD19B2">
              <w:rPr>
                <w:rFonts w:ascii="Times New Roman" w:eastAsia="Times New Roman" w:hAnsi="Times New Roman" w:cs="Times New Roman"/>
                <w:lang w:val="en-US" w:eastAsia="ru-RU"/>
              </w:rPr>
              <w:t xml:space="preserve"> fall / a decrease / a reduction / a downward trends /a  downward tendency /  a decline/ a drop / a slide / a collapse / a downfall.</w:t>
            </w:r>
          </w:p>
        </w:tc>
      </w:tr>
      <w:tr w:rsidR="009638D9" w:rsidRPr="006A1602" w:rsidTr="00AD19B2">
        <w:trPr>
          <w:trHeight w:val="915"/>
          <w:tblCellSpacing w:w="0" w:type="dxa"/>
        </w:trPr>
        <w:tc>
          <w:tcPr>
            <w:tcW w:w="1815" w:type="dxa"/>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eastAsia="ru-RU"/>
              </w:rPr>
            </w:pPr>
            <w:proofErr w:type="spellStart"/>
            <w:r w:rsidRPr="00AD19B2">
              <w:rPr>
                <w:rFonts w:ascii="Times New Roman" w:eastAsia="Times New Roman" w:hAnsi="Times New Roman" w:cs="Times New Roman"/>
                <w:b/>
                <w:bCs/>
                <w:lang w:eastAsia="ru-RU"/>
              </w:rPr>
              <w:t>Steadiness</w:t>
            </w:r>
            <w:proofErr w:type="spellEnd"/>
            <w:r w:rsidRPr="00AD19B2">
              <w:rPr>
                <w:rFonts w:ascii="Times New Roman" w:eastAsia="Times New Roman" w:hAnsi="Times New Roman" w:cs="Times New Roman"/>
                <w:lang w:eastAsia="ru-RU"/>
              </w:rPr>
              <w:t xml:space="preserve"> </w:t>
            </w:r>
          </w:p>
        </w:tc>
        <w:tc>
          <w:tcPr>
            <w:tcW w:w="4564" w:type="dxa"/>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val="en-US" w:eastAsia="ru-RU"/>
              </w:rPr>
            </w:pPr>
            <w:r w:rsidRPr="00AD19B2">
              <w:rPr>
                <w:rFonts w:ascii="Times New Roman" w:eastAsia="Times New Roman" w:hAnsi="Times New Roman" w:cs="Times New Roman"/>
                <w:lang w:val="en-US" w:eastAsia="ru-RU"/>
              </w:rPr>
              <w:t xml:space="preserve">unchanged / level out / remain constant / remain steady / plateau / remain the same / remain stable / remain static </w:t>
            </w:r>
          </w:p>
        </w:tc>
        <w:tc>
          <w:tcPr>
            <w:tcW w:w="4111" w:type="dxa"/>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val="en-US" w:eastAsia="ru-RU"/>
              </w:rPr>
            </w:pPr>
            <w:r w:rsidRPr="00AD19B2">
              <w:rPr>
                <w:rFonts w:ascii="Times New Roman" w:eastAsia="Times New Roman" w:hAnsi="Times New Roman" w:cs="Times New Roman"/>
                <w:lang w:val="en-US" w:eastAsia="ru-RU"/>
              </w:rPr>
              <w:t xml:space="preserve">a steadiness/ a plateau / a stability/ a static </w:t>
            </w:r>
          </w:p>
        </w:tc>
      </w:tr>
      <w:tr w:rsidR="009638D9" w:rsidRPr="006A1602" w:rsidTr="00AD19B2">
        <w:trPr>
          <w:trHeight w:val="465"/>
          <w:tblCellSpacing w:w="0" w:type="dxa"/>
        </w:trPr>
        <w:tc>
          <w:tcPr>
            <w:tcW w:w="1815" w:type="dxa"/>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eastAsia="ru-RU"/>
              </w:rPr>
            </w:pPr>
            <w:proofErr w:type="spellStart"/>
            <w:r w:rsidRPr="00AD19B2">
              <w:rPr>
                <w:rFonts w:ascii="Times New Roman" w:eastAsia="Times New Roman" w:hAnsi="Times New Roman" w:cs="Times New Roman"/>
                <w:b/>
                <w:bCs/>
                <w:lang w:eastAsia="ru-RU"/>
              </w:rPr>
              <w:lastRenderedPageBreak/>
              <w:t>Gradual</w:t>
            </w:r>
            <w:proofErr w:type="spellEnd"/>
            <w:r w:rsidRPr="00AD19B2">
              <w:rPr>
                <w:rFonts w:ascii="Times New Roman" w:eastAsia="Times New Roman" w:hAnsi="Times New Roman" w:cs="Times New Roman"/>
                <w:b/>
                <w:bCs/>
                <w:lang w:eastAsia="ru-RU"/>
              </w:rPr>
              <w:t xml:space="preserve"> </w:t>
            </w:r>
            <w:proofErr w:type="spellStart"/>
            <w:r w:rsidRPr="00AD19B2">
              <w:rPr>
                <w:rFonts w:ascii="Times New Roman" w:eastAsia="Times New Roman" w:hAnsi="Times New Roman" w:cs="Times New Roman"/>
                <w:b/>
                <w:bCs/>
                <w:lang w:eastAsia="ru-RU"/>
              </w:rPr>
              <w:t>increase</w:t>
            </w:r>
            <w:proofErr w:type="spellEnd"/>
            <w:r w:rsidRPr="00AD19B2">
              <w:rPr>
                <w:rFonts w:ascii="Times New Roman" w:eastAsia="Times New Roman" w:hAnsi="Times New Roman" w:cs="Times New Roman"/>
                <w:lang w:eastAsia="ru-RU"/>
              </w:rPr>
              <w:t xml:space="preserve"> </w:t>
            </w:r>
          </w:p>
        </w:tc>
        <w:tc>
          <w:tcPr>
            <w:tcW w:w="4564" w:type="dxa"/>
            <w:vAlign w:val="center"/>
            <w:hideMark/>
          </w:tcPr>
          <w:p w:rsidR="009638D9" w:rsidRPr="00AD19B2" w:rsidRDefault="009638D9" w:rsidP="009638D9">
            <w:pPr>
              <w:spacing w:after="0" w:line="240" w:lineRule="auto"/>
              <w:jc w:val="center"/>
              <w:rPr>
                <w:rFonts w:ascii="Times New Roman" w:eastAsia="Times New Roman" w:hAnsi="Times New Roman" w:cs="Times New Roman"/>
                <w:lang w:eastAsia="ru-RU"/>
              </w:rPr>
            </w:pPr>
            <w:r w:rsidRPr="00AD19B2">
              <w:rPr>
                <w:rFonts w:ascii="Times New Roman" w:eastAsia="Times New Roman" w:hAnsi="Times New Roman" w:cs="Times New Roman"/>
                <w:lang w:eastAsia="ru-RU"/>
              </w:rPr>
              <w:t> </w:t>
            </w:r>
          </w:p>
          <w:p w:rsidR="009638D9" w:rsidRPr="00AD19B2" w:rsidRDefault="009638D9" w:rsidP="009638D9">
            <w:pPr>
              <w:spacing w:before="100" w:beforeAutospacing="1" w:after="100" w:afterAutospacing="1" w:line="240" w:lineRule="auto"/>
              <w:rPr>
                <w:rFonts w:ascii="Times New Roman" w:eastAsia="Times New Roman" w:hAnsi="Times New Roman" w:cs="Times New Roman"/>
                <w:lang w:eastAsia="ru-RU"/>
              </w:rPr>
            </w:pPr>
            <w:r w:rsidRPr="00AD19B2">
              <w:rPr>
                <w:rFonts w:ascii="Times New Roman" w:eastAsia="Times New Roman" w:hAnsi="Times New Roman" w:cs="Times New Roman"/>
                <w:b/>
                <w:bCs/>
                <w:lang w:eastAsia="ru-RU"/>
              </w:rPr>
              <w:t>------------</w:t>
            </w:r>
            <w:r w:rsidRPr="00AD19B2">
              <w:rPr>
                <w:rFonts w:ascii="Times New Roman" w:eastAsia="Times New Roman" w:hAnsi="Times New Roman" w:cs="Times New Roman"/>
                <w:lang w:eastAsia="ru-RU"/>
              </w:rPr>
              <w:t xml:space="preserve"> </w:t>
            </w:r>
          </w:p>
        </w:tc>
        <w:tc>
          <w:tcPr>
            <w:tcW w:w="4111" w:type="dxa"/>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val="en-US" w:eastAsia="ru-RU"/>
              </w:rPr>
            </w:pPr>
            <w:r w:rsidRPr="00AD19B2">
              <w:rPr>
                <w:rFonts w:ascii="Times New Roman" w:eastAsia="Times New Roman" w:hAnsi="Times New Roman" w:cs="Times New Roman"/>
                <w:lang w:val="en-US" w:eastAsia="ru-RU"/>
              </w:rPr>
              <w:t xml:space="preserve">an upward trend / an upward tendency / a ceiling trend </w:t>
            </w:r>
          </w:p>
        </w:tc>
      </w:tr>
      <w:tr w:rsidR="009638D9" w:rsidRPr="006A1602" w:rsidTr="00AD19B2">
        <w:trPr>
          <w:trHeight w:val="690"/>
          <w:tblCellSpacing w:w="0" w:type="dxa"/>
        </w:trPr>
        <w:tc>
          <w:tcPr>
            <w:tcW w:w="1815" w:type="dxa"/>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eastAsia="ru-RU"/>
              </w:rPr>
            </w:pPr>
            <w:proofErr w:type="spellStart"/>
            <w:r w:rsidRPr="00AD19B2">
              <w:rPr>
                <w:rFonts w:ascii="Times New Roman" w:eastAsia="Times New Roman" w:hAnsi="Times New Roman" w:cs="Times New Roman"/>
                <w:b/>
                <w:bCs/>
                <w:lang w:eastAsia="ru-RU"/>
              </w:rPr>
              <w:t>Gradual</w:t>
            </w:r>
            <w:proofErr w:type="spellEnd"/>
            <w:r w:rsidRPr="00AD19B2">
              <w:rPr>
                <w:rFonts w:ascii="Times New Roman" w:eastAsia="Times New Roman" w:hAnsi="Times New Roman" w:cs="Times New Roman"/>
                <w:b/>
                <w:bCs/>
                <w:lang w:eastAsia="ru-RU"/>
              </w:rPr>
              <w:t xml:space="preserve"> </w:t>
            </w:r>
            <w:proofErr w:type="spellStart"/>
            <w:r w:rsidRPr="00AD19B2">
              <w:rPr>
                <w:rFonts w:ascii="Times New Roman" w:eastAsia="Times New Roman" w:hAnsi="Times New Roman" w:cs="Times New Roman"/>
                <w:b/>
                <w:bCs/>
                <w:lang w:eastAsia="ru-RU"/>
              </w:rPr>
              <w:t>decrease</w:t>
            </w:r>
            <w:proofErr w:type="spellEnd"/>
            <w:r w:rsidRPr="00AD19B2">
              <w:rPr>
                <w:rFonts w:ascii="Times New Roman" w:eastAsia="Times New Roman" w:hAnsi="Times New Roman" w:cs="Times New Roman"/>
                <w:lang w:eastAsia="ru-RU"/>
              </w:rPr>
              <w:t xml:space="preserve"> </w:t>
            </w:r>
          </w:p>
        </w:tc>
        <w:tc>
          <w:tcPr>
            <w:tcW w:w="4564" w:type="dxa"/>
            <w:vAlign w:val="center"/>
            <w:hideMark/>
          </w:tcPr>
          <w:p w:rsidR="009638D9" w:rsidRPr="00AD19B2" w:rsidRDefault="009638D9" w:rsidP="009638D9">
            <w:pPr>
              <w:spacing w:after="0" w:line="240" w:lineRule="auto"/>
              <w:jc w:val="center"/>
              <w:rPr>
                <w:rFonts w:ascii="Times New Roman" w:eastAsia="Times New Roman" w:hAnsi="Times New Roman" w:cs="Times New Roman"/>
                <w:lang w:eastAsia="ru-RU"/>
              </w:rPr>
            </w:pPr>
            <w:r w:rsidRPr="00AD19B2">
              <w:rPr>
                <w:rFonts w:ascii="Times New Roman" w:eastAsia="Times New Roman" w:hAnsi="Times New Roman" w:cs="Times New Roman"/>
                <w:lang w:eastAsia="ru-RU"/>
              </w:rPr>
              <w:t> </w:t>
            </w:r>
          </w:p>
          <w:p w:rsidR="009638D9" w:rsidRPr="00AD19B2" w:rsidRDefault="009638D9" w:rsidP="009638D9">
            <w:pPr>
              <w:spacing w:before="100" w:beforeAutospacing="1" w:after="100" w:afterAutospacing="1" w:line="240" w:lineRule="auto"/>
              <w:rPr>
                <w:rFonts w:ascii="Times New Roman" w:eastAsia="Times New Roman" w:hAnsi="Times New Roman" w:cs="Times New Roman"/>
                <w:lang w:eastAsia="ru-RU"/>
              </w:rPr>
            </w:pPr>
            <w:r w:rsidRPr="00AD19B2">
              <w:rPr>
                <w:rFonts w:ascii="Times New Roman" w:eastAsia="Times New Roman" w:hAnsi="Times New Roman" w:cs="Times New Roman"/>
                <w:b/>
                <w:bCs/>
                <w:lang w:eastAsia="ru-RU"/>
              </w:rPr>
              <w:t> ------------</w:t>
            </w:r>
            <w:r w:rsidRPr="00AD19B2">
              <w:rPr>
                <w:rFonts w:ascii="Times New Roman" w:eastAsia="Times New Roman" w:hAnsi="Times New Roman" w:cs="Times New Roman"/>
                <w:lang w:eastAsia="ru-RU"/>
              </w:rPr>
              <w:t xml:space="preserve"> </w:t>
            </w:r>
          </w:p>
        </w:tc>
        <w:tc>
          <w:tcPr>
            <w:tcW w:w="4111" w:type="dxa"/>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val="en-US" w:eastAsia="ru-RU"/>
              </w:rPr>
            </w:pPr>
            <w:r w:rsidRPr="00AD19B2">
              <w:rPr>
                <w:rFonts w:ascii="Times New Roman" w:eastAsia="Times New Roman" w:hAnsi="Times New Roman" w:cs="Times New Roman"/>
                <w:lang w:val="en-US" w:eastAsia="ru-RU"/>
              </w:rPr>
              <w:t xml:space="preserve">a downward trend / a downward tendency / a descending trend </w:t>
            </w:r>
          </w:p>
        </w:tc>
      </w:tr>
      <w:tr w:rsidR="009638D9" w:rsidRPr="006A1602" w:rsidTr="00AD19B2">
        <w:trPr>
          <w:trHeight w:val="150"/>
          <w:tblCellSpacing w:w="0" w:type="dxa"/>
        </w:trPr>
        <w:tc>
          <w:tcPr>
            <w:tcW w:w="1815" w:type="dxa"/>
            <w:vAlign w:val="center"/>
            <w:hideMark/>
          </w:tcPr>
          <w:p w:rsidR="009638D9" w:rsidRPr="00AD19B2" w:rsidRDefault="009638D9" w:rsidP="009638D9">
            <w:pPr>
              <w:spacing w:before="100" w:beforeAutospacing="1" w:after="100" w:afterAutospacing="1" w:line="150" w:lineRule="atLeast"/>
              <w:rPr>
                <w:rFonts w:ascii="Times New Roman" w:eastAsia="Times New Roman" w:hAnsi="Times New Roman" w:cs="Times New Roman"/>
                <w:lang w:eastAsia="ru-RU"/>
              </w:rPr>
            </w:pPr>
            <w:proofErr w:type="spellStart"/>
            <w:r w:rsidRPr="00AD19B2">
              <w:rPr>
                <w:rFonts w:ascii="Times New Roman" w:eastAsia="Times New Roman" w:hAnsi="Times New Roman" w:cs="Times New Roman"/>
                <w:b/>
                <w:bCs/>
                <w:lang w:eastAsia="ru-RU"/>
              </w:rPr>
              <w:t>Standability</w:t>
            </w:r>
            <w:proofErr w:type="spellEnd"/>
            <w:r w:rsidRPr="00AD19B2">
              <w:rPr>
                <w:rFonts w:ascii="Times New Roman" w:eastAsia="Times New Roman" w:hAnsi="Times New Roman" w:cs="Times New Roman"/>
                <w:b/>
                <w:bCs/>
                <w:lang w:eastAsia="ru-RU"/>
              </w:rPr>
              <w:t xml:space="preserve">/ </w:t>
            </w:r>
            <w:proofErr w:type="spellStart"/>
            <w:r w:rsidRPr="00AD19B2">
              <w:rPr>
                <w:rFonts w:ascii="Times New Roman" w:eastAsia="Times New Roman" w:hAnsi="Times New Roman" w:cs="Times New Roman"/>
                <w:b/>
                <w:bCs/>
                <w:lang w:eastAsia="ru-RU"/>
              </w:rPr>
              <w:t>Flat</w:t>
            </w:r>
            <w:proofErr w:type="spellEnd"/>
            <w:r w:rsidRPr="00AD19B2">
              <w:rPr>
                <w:rFonts w:ascii="Times New Roman" w:eastAsia="Times New Roman" w:hAnsi="Times New Roman" w:cs="Times New Roman"/>
                <w:lang w:eastAsia="ru-RU"/>
              </w:rPr>
              <w:t xml:space="preserve"> </w:t>
            </w:r>
          </w:p>
        </w:tc>
        <w:tc>
          <w:tcPr>
            <w:tcW w:w="4564" w:type="dxa"/>
            <w:vAlign w:val="center"/>
            <w:hideMark/>
          </w:tcPr>
          <w:p w:rsidR="009638D9" w:rsidRPr="00AD19B2" w:rsidRDefault="009638D9" w:rsidP="009638D9">
            <w:pPr>
              <w:spacing w:before="100" w:beforeAutospacing="1" w:after="100" w:afterAutospacing="1" w:line="150" w:lineRule="atLeast"/>
              <w:rPr>
                <w:rFonts w:ascii="Times New Roman" w:eastAsia="Times New Roman" w:hAnsi="Times New Roman" w:cs="Times New Roman"/>
                <w:lang w:val="en-US" w:eastAsia="ru-RU"/>
              </w:rPr>
            </w:pPr>
            <w:proofErr w:type="gramStart"/>
            <w:r w:rsidRPr="00AD19B2">
              <w:rPr>
                <w:rFonts w:ascii="Times New Roman" w:eastAsia="Times New Roman" w:hAnsi="Times New Roman" w:cs="Times New Roman"/>
                <w:lang w:val="en-US" w:eastAsia="ru-RU"/>
              </w:rPr>
              <w:t>level(</w:t>
            </w:r>
            <w:proofErr w:type="spellStart"/>
            <w:proofErr w:type="gramEnd"/>
            <w:r w:rsidRPr="00AD19B2">
              <w:rPr>
                <w:rFonts w:ascii="Times New Roman" w:eastAsia="Times New Roman" w:hAnsi="Times New Roman" w:cs="Times New Roman"/>
                <w:lang w:val="en-US" w:eastAsia="ru-RU"/>
              </w:rPr>
              <w:t>ed</w:t>
            </w:r>
            <w:proofErr w:type="spellEnd"/>
            <w:r w:rsidRPr="00AD19B2">
              <w:rPr>
                <w:rFonts w:ascii="Times New Roman" w:eastAsia="Times New Roman" w:hAnsi="Times New Roman" w:cs="Times New Roman"/>
                <w:lang w:val="en-US" w:eastAsia="ru-RU"/>
              </w:rPr>
              <w:t>) off / remain(</w:t>
            </w:r>
            <w:proofErr w:type="spellStart"/>
            <w:r w:rsidRPr="00AD19B2">
              <w:rPr>
                <w:rFonts w:ascii="Times New Roman" w:eastAsia="Times New Roman" w:hAnsi="Times New Roman" w:cs="Times New Roman"/>
                <w:lang w:val="en-US" w:eastAsia="ru-RU"/>
              </w:rPr>
              <w:t>ed</w:t>
            </w:r>
            <w:proofErr w:type="spellEnd"/>
            <w:r w:rsidRPr="00AD19B2">
              <w:rPr>
                <w:rFonts w:ascii="Times New Roman" w:eastAsia="Times New Roman" w:hAnsi="Times New Roman" w:cs="Times New Roman"/>
                <w:lang w:val="en-US" w:eastAsia="ru-RU"/>
              </w:rPr>
              <w:t>) constant / remain(</w:t>
            </w:r>
            <w:proofErr w:type="spellStart"/>
            <w:r w:rsidRPr="00AD19B2">
              <w:rPr>
                <w:rFonts w:ascii="Times New Roman" w:eastAsia="Times New Roman" w:hAnsi="Times New Roman" w:cs="Times New Roman"/>
                <w:lang w:val="en-US" w:eastAsia="ru-RU"/>
              </w:rPr>
              <w:t>ed</w:t>
            </w:r>
            <w:proofErr w:type="spellEnd"/>
            <w:r w:rsidRPr="00AD19B2">
              <w:rPr>
                <w:rFonts w:ascii="Times New Roman" w:eastAsia="Times New Roman" w:hAnsi="Times New Roman" w:cs="Times New Roman"/>
                <w:lang w:val="en-US" w:eastAsia="ru-RU"/>
              </w:rPr>
              <w:t>) unchanged / remain(</w:t>
            </w:r>
            <w:proofErr w:type="spellStart"/>
            <w:r w:rsidRPr="00AD19B2">
              <w:rPr>
                <w:rFonts w:ascii="Times New Roman" w:eastAsia="Times New Roman" w:hAnsi="Times New Roman" w:cs="Times New Roman"/>
                <w:lang w:val="en-US" w:eastAsia="ru-RU"/>
              </w:rPr>
              <w:t>ed</w:t>
            </w:r>
            <w:proofErr w:type="spellEnd"/>
            <w:r w:rsidRPr="00AD19B2">
              <w:rPr>
                <w:rFonts w:ascii="Times New Roman" w:eastAsia="Times New Roman" w:hAnsi="Times New Roman" w:cs="Times New Roman"/>
                <w:lang w:val="en-US" w:eastAsia="ru-RU"/>
              </w:rPr>
              <w:t>) stable / prevail(</w:t>
            </w:r>
            <w:proofErr w:type="spellStart"/>
            <w:r w:rsidRPr="00AD19B2">
              <w:rPr>
                <w:rFonts w:ascii="Times New Roman" w:eastAsia="Times New Roman" w:hAnsi="Times New Roman" w:cs="Times New Roman"/>
                <w:lang w:val="en-US" w:eastAsia="ru-RU"/>
              </w:rPr>
              <w:t>ed</w:t>
            </w:r>
            <w:proofErr w:type="spellEnd"/>
            <w:r w:rsidRPr="00AD19B2">
              <w:rPr>
                <w:rFonts w:ascii="Times New Roman" w:eastAsia="Times New Roman" w:hAnsi="Times New Roman" w:cs="Times New Roman"/>
                <w:lang w:val="en-US" w:eastAsia="ru-RU"/>
              </w:rPr>
              <w:t>) consistency / plateaued / reach(</w:t>
            </w:r>
            <w:proofErr w:type="spellStart"/>
            <w:r w:rsidRPr="00AD19B2">
              <w:rPr>
                <w:rFonts w:ascii="Times New Roman" w:eastAsia="Times New Roman" w:hAnsi="Times New Roman" w:cs="Times New Roman"/>
                <w:lang w:val="en-US" w:eastAsia="ru-RU"/>
              </w:rPr>
              <w:t>ed</w:t>
            </w:r>
            <w:proofErr w:type="spellEnd"/>
            <w:r w:rsidRPr="00AD19B2">
              <w:rPr>
                <w:rFonts w:ascii="Times New Roman" w:eastAsia="Times New Roman" w:hAnsi="Times New Roman" w:cs="Times New Roman"/>
                <w:lang w:val="en-US" w:eastAsia="ru-RU"/>
              </w:rPr>
              <w:t>) a plateau / stay(</w:t>
            </w:r>
            <w:proofErr w:type="spellStart"/>
            <w:r w:rsidRPr="00AD19B2">
              <w:rPr>
                <w:rFonts w:ascii="Times New Roman" w:eastAsia="Times New Roman" w:hAnsi="Times New Roman" w:cs="Times New Roman"/>
                <w:lang w:val="en-US" w:eastAsia="ru-RU"/>
              </w:rPr>
              <w:t>ed</w:t>
            </w:r>
            <w:proofErr w:type="spellEnd"/>
            <w:r w:rsidRPr="00AD19B2">
              <w:rPr>
                <w:rFonts w:ascii="Times New Roman" w:eastAsia="Times New Roman" w:hAnsi="Times New Roman" w:cs="Times New Roman"/>
                <w:lang w:val="en-US" w:eastAsia="ru-RU"/>
              </w:rPr>
              <w:t>) uniform /immutable / level(</w:t>
            </w:r>
            <w:proofErr w:type="spellStart"/>
            <w:r w:rsidRPr="00AD19B2">
              <w:rPr>
                <w:rFonts w:ascii="Times New Roman" w:eastAsia="Times New Roman" w:hAnsi="Times New Roman" w:cs="Times New Roman"/>
                <w:lang w:val="en-US" w:eastAsia="ru-RU"/>
              </w:rPr>
              <w:t>ed</w:t>
            </w:r>
            <w:proofErr w:type="spellEnd"/>
            <w:r w:rsidRPr="00AD19B2">
              <w:rPr>
                <w:rFonts w:ascii="Times New Roman" w:eastAsia="Times New Roman" w:hAnsi="Times New Roman" w:cs="Times New Roman"/>
                <w:lang w:val="en-US" w:eastAsia="ru-RU"/>
              </w:rPr>
              <w:t xml:space="preserve">) out/ </w:t>
            </w:r>
            <w:proofErr w:type="spellStart"/>
            <w:r w:rsidRPr="00AD19B2">
              <w:rPr>
                <w:rFonts w:ascii="Times New Roman" w:eastAsia="Times New Roman" w:hAnsi="Times New Roman" w:cs="Times New Roman"/>
                <w:lang w:val="en-US" w:eastAsia="ru-RU"/>
              </w:rPr>
              <w:t>stabilise</w:t>
            </w:r>
            <w:proofErr w:type="spellEnd"/>
            <w:r w:rsidRPr="00AD19B2">
              <w:rPr>
                <w:rFonts w:ascii="Times New Roman" w:eastAsia="Times New Roman" w:hAnsi="Times New Roman" w:cs="Times New Roman"/>
                <w:lang w:val="en-US" w:eastAsia="ru-RU"/>
              </w:rPr>
              <w:t>/ remain(</w:t>
            </w:r>
            <w:proofErr w:type="spellStart"/>
            <w:r w:rsidRPr="00AD19B2">
              <w:rPr>
                <w:rFonts w:ascii="Times New Roman" w:eastAsia="Times New Roman" w:hAnsi="Times New Roman" w:cs="Times New Roman"/>
                <w:lang w:val="en-US" w:eastAsia="ru-RU"/>
              </w:rPr>
              <w:t>ed</w:t>
            </w:r>
            <w:proofErr w:type="spellEnd"/>
            <w:r w:rsidRPr="00AD19B2">
              <w:rPr>
                <w:rFonts w:ascii="Times New Roman" w:eastAsia="Times New Roman" w:hAnsi="Times New Roman" w:cs="Times New Roman"/>
                <w:lang w:val="en-US" w:eastAsia="ru-RU"/>
              </w:rPr>
              <w:t xml:space="preserve">) the same. </w:t>
            </w:r>
          </w:p>
        </w:tc>
        <w:tc>
          <w:tcPr>
            <w:tcW w:w="4111" w:type="dxa"/>
            <w:vAlign w:val="center"/>
            <w:hideMark/>
          </w:tcPr>
          <w:p w:rsidR="009638D9" w:rsidRPr="00AD19B2" w:rsidRDefault="009638D9" w:rsidP="009638D9">
            <w:pPr>
              <w:spacing w:after="0" w:line="240" w:lineRule="auto"/>
              <w:jc w:val="center"/>
              <w:rPr>
                <w:rFonts w:ascii="Times New Roman" w:eastAsia="Times New Roman" w:hAnsi="Times New Roman" w:cs="Times New Roman"/>
                <w:lang w:val="en-US" w:eastAsia="ru-RU"/>
              </w:rPr>
            </w:pPr>
            <w:r w:rsidRPr="00AD19B2">
              <w:rPr>
                <w:rFonts w:ascii="Times New Roman" w:eastAsia="Times New Roman" w:hAnsi="Times New Roman" w:cs="Times New Roman"/>
                <w:lang w:val="en-US" w:eastAsia="ru-RU"/>
              </w:rPr>
              <w:t> </w:t>
            </w:r>
          </w:p>
          <w:p w:rsidR="009638D9" w:rsidRPr="00AD19B2" w:rsidRDefault="009638D9" w:rsidP="009638D9">
            <w:pPr>
              <w:spacing w:before="100" w:beforeAutospacing="1" w:after="100" w:afterAutospacing="1" w:line="150" w:lineRule="atLeast"/>
              <w:rPr>
                <w:rFonts w:ascii="Times New Roman" w:eastAsia="Times New Roman" w:hAnsi="Times New Roman" w:cs="Times New Roman"/>
                <w:lang w:val="en-US" w:eastAsia="ru-RU"/>
              </w:rPr>
            </w:pPr>
            <w:r w:rsidRPr="00AD19B2">
              <w:rPr>
                <w:rFonts w:ascii="Times New Roman" w:eastAsia="Times New Roman" w:hAnsi="Times New Roman" w:cs="Times New Roman"/>
                <w:lang w:val="en-US" w:eastAsia="ru-RU"/>
              </w:rPr>
              <w:t xml:space="preserve"> No change, a flat, a plateau. </w:t>
            </w:r>
          </w:p>
        </w:tc>
      </w:tr>
    </w:tbl>
    <w:p w:rsidR="009638D9" w:rsidRPr="006A1602" w:rsidRDefault="009638D9" w:rsidP="00AD19B2">
      <w:pPr>
        <w:pStyle w:val="a9"/>
        <w:rPr>
          <w:ins w:id="106" w:author="Unknown"/>
          <w:rFonts w:ascii="Times New Roman" w:hAnsi="Times New Roman" w:cs="Times New Roman"/>
          <w:b/>
          <w:lang w:val="en-US" w:eastAsia="ru-RU"/>
        </w:rPr>
      </w:pPr>
      <w:ins w:id="107" w:author="Unknown">
        <w:r w:rsidRPr="006A1602">
          <w:rPr>
            <w:rFonts w:ascii="Times New Roman" w:hAnsi="Times New Roman" w:cs="Times New Roman"/>
            <w:b/>
            <w:lang w:val="en-US" w:eastAsia="ru-RU"/>
          </w:rPr>
          <w:t xml:space="preserve">Examples: </w:t>
        </w:r>
      </w:ins>
    </w:p>
    <w:p w:rsidR="009638D9" w:rsidRPr="00AD19B2" w:rsidRDefault="009638D9" w:rsidP="00AD19B2">
      <w:pPr>
        <w:pStyle w:val="a9"/>
        <w:rPr>
          <w:ins w:id="108" w:author="Unknown"/>
          <w:rFonts w:ascii="Times New Roman" w:hAnsi="Times New Roman" w:cs="Times New Roman"/>
          <w:lang w:val="en-US" w:eastAsia="ru-RU"/>
        </w:rPr>
      </w:pPr>
      <w:ins w:id="109" w:author="Unknown">
        <w:r w:rsidRPr="00AD19B2">
          <w:rPr>
            <w:rFonts w:ascii="Times New Roman" w:hAnsi="Times New Roman" w:cs="Times New Roman"/>
            <w:lang w:val="en-US" w:eastAsia="ru-RU"/>
          </w:rPr>
          <w:t>The overall sale of the company has increased by 20% at the end of the year.</w:t>
        </w:r>
      </w:ins>
    </w:p>
    <w:p w:rsidR="009638D9" w:rsidRPr="00AD19B2" w:rsidRDefault="009638D9" w:rsidP="00AD19B2">
      <w:pPr>
        <w:pStyle w:val="a9"/>
        <w:rPr>
          <w:ins w:id="110" w:author="Unknown"/>
          <w:rFonts w:ascii="Times New Roman" w:hAnsi="Times New Roman" w:cs="Times New Roman"/>
          <w:lang w:val="en-US" w:eastAsia="ru-RU"/>
        </w:rPr>
      </w:pPr>
      <w:ins w:id="111" w:author="Unknown">
        <w:r w:rsidRPr="00AD19B2">
          <w:rPr>
            <w:rFonts w:ascii="Times New Roman" w:hAnsi="Times New Roman" w:cs="Times New Roman"/>
            <w:lang w:val="en-US" w:eastAsia="ru-RU"/>
          </w:rPr>
          <w:t>The expenditure of the office remained constant for the last 6 months but the profit rose by almost 25%.</w:t>
        </w:r>
      </w:ins>
    </w:p>
    <w:p w:rsidR="009638D9" w:rsidRPr="00AD19B2" w:rsidRDefault="009638D9" w:rsidP="00AD19B2">
      <w:pPr>
        <w:pStyle w:val="a9"/>
        <w:rPr>
          <w:ins w:id="112" w:author="Unknown"/>
          <w:rFonts w:ascii="Times New Roman" w:hAnsi="Times New Roman" w:cs="Times New Roman"/>
          <w:lang w:val="en-US" w:eastAsia="ru-RU"/>
        </w:rPr>
      </w:pPr>
      <w:ins w:id="113" w:author="Unknown">
        <w:r w:rsidRPr="00AD19B2">
          <w:rPr>
            <w:rFonts w:ascii="Times New Roman" w:hAnsi="Times New Roman" w:cs="Times New Roman"/>
            <w:lang w:val="en-US" w:eastAsia="ru-RU"/>
          </w:rPr>
          <w:t>There was a 15% drop in the student enrollment of the University.</w:t>
        </w:r>
      </w:ins>
    </w:p>
    <w:p w:rsidR="009638D9" w:rsidRPr="00AD19B2" w:rsidRDefault="009638D9" w:rsidP="00AD19B2">
      <w:pPr>
        <w:pStyle w:val="a9"/>
        <w:rPr>
          <w:ins w:id="114" w:author="Unknown"/>
          <w:rFonts w:ascii="Times New Roman" w:hAnsi="Times New Roman" w:cs="Times New Roman"/>
          <w:lang w:val="en-US" w:eastAsia="ru-RU"/>
        </w:rPr>
      </w:pPr>
      <w:ins w:id="115" w:author="Unknown">
        <w:r w:rsidRPr="00AD19B2">
          <w:rPr>
            <w:rFonts w:ascii="Times New Roman" w:hAnsi="Times New Roman" w:cs="Times New Roman"/>
            <w:lang w:val="en-US" w:eastAsia="ru-RU"/>
          </w:rPr>
          <w:t>The population of the country remained almost the same as it was 2 years ago.</w:t>
        </w:r>
      </w:ins>
    </w:p>
    <w:p w:rsidR="009638D9" w:rsidRPr="00AD19B2" w:rsidRDefault="009638D9" w:rsidP="00AD19B2">
      <w:pPr>
        <w:pStyle w:val="a9"/>
        <w:rPr>
          <w:ins w:id="116" w:author="Unknown"/>
          <w:rFonts w:ascii="Times New Roman" w:hAnsi="Times New Roman" w:cs="Times New Roman"/>
          <w:lang w:val="en-US" w:eastAsia="ru-RU"/>
        </w:rPr>
      </w:pPr>
      <w:ins w:id="117" w:author="Unknown">
        <w:r w:rsidRPr="00AD19B2">
          <w:rPr>
            <w:rFonts w:ascii="Times New Roman" w:hAnsi="Times New Roman" w:cs="Times New Roman"/>
            <w:lang w:val="en-US" w:eastAsia="ru-RU"/>
          </w:rPr>
          <w:t xml:space="preserve">The </w:t>
        </w:r>
        <w:proofErr w:type="gramStart"/>
        <w:r w:rsidRPr="00AD19B2">
          <w:rPr>
            <w:rFonts w:ascii="Times New Roman" w:hAnsi="Times New Roman" w:cs="Times New Roman"/>
            <w:lang w:val="en-US" w:eastAsia="ru-RU"/>
          </w:rPr>
          <w:t>population of these two cities increase</w:t>
        </w:r>
        <w:proofErr w:type="gramEnd"/>
        <w:r w:rsidRPr="00AD19B2">
          <w:rPr>
            <w:rFonts w:ascii="Times New Roman" w:hAnsi="Times New Roman" w:cs="Times New Roman"/>
            <w:lang w:val="en-US" w:eastAsia="ru-RU"/>
          </w:rPr>
          <w:t xml:space="preserve"> significantly in the last two decades and it is predicted that it will remain stable in the next 5 years.</w:t>
        </w:r>
      </w:ins>
    </w:p>
    <w:p w:rsidR="009638D9" w:rsidRPr="009638D9" w:rsidRDefault="009638D9" w:rsidP="009638D9">
      <w:pPr>
        <w:spacing w:before="100" w:beforeAutospacing="1" w:after="100" w:afterAutospacing="1" w:line="240" w:lineRule="auto"/>
        <w:rPr>
          <w:ins w:id="118" w:author="Unknown"/>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6591935" cy="3152775"/>
            <wp:effectExtent l="0" t="0" r="0" b="9525"/>
            <wp:docPr id="3" name="Рисунок 3" descr="IELTS Writing task 1 vocabu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ELTS Writing task 1 vocabul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1935" cy="3152775"/>
                    </a:xfrm>
                    <a:prstGeom prst="rect">
                      <a:avLst/>
                    </a:prstGeom>
                    <a:noFill/>
                    <a:ln>
                      <a:noFill/>
                    </a:ln>
                  </pic:spPr>
                </pic:pic>
              </a:graphicData>
            </a:graphic>
          </wp:inline>
        </w:drawing>
      </w:r>
    </w:p>
    <w:p w:rsidR="009638D9" w:rsidRPr="0071117D" w:rsidRDefault="009638D9" w:rsidP="009638D9">
      <w:pPr>
        <w:spacing w:before="100" w:beforeAutospacing="1" w:after="100" w:afterAutospacing="1" w:line="240" w:lineRule="auto"/>
        <w:rPr>
          <w:ins w:id="119" w:author="Unknown"/>
          <w:rFonts w:ascii="Times New Roman" w:eastAsia="Times New Roman" w:hAnsi="Times New Roman" w:cs="Times New Roman"/>
          <w:lang w:val="en-US" w:eastAsia="ru-RU"/>
        </w:rPr>
      </w:pPr>
      <w:ins w:id="120" w:author="Unknown">
        <w:r w:rsidRPr="006A1602">
          <w:rPr>
            <w:rFonts w:ascii="Times New Roman" w:eastAsia="Times New Roman" w:hAnsi="Times New Roman" w:cs="Times New Roman"/>
            <w:b/>
            <w:bCs/>
            <w:highlight w:val="yellow"/>
            <w:lang w:val="en-US" w:eastAsia="ru-RU"/>
          </w:rPr>
          <w:t>Tips</w:t>
        </w:r>
        <w:proofErr w:type="gramStart"/>
        <w:r w:rsidRPr="006A1602">
          <w:rPr>
            <w:rFonts w:ascii="Times New Roman" w:eastAsia="Times New Roman" w:hAnsi="Times New Roman" w:cs="Times New Roman"/>
            <w:b/>
            <w:bCs/>
            <w:highlight w:val="yellow"/>
            <w:lang w:val="en-US" w:eastAsia="ru-RU"/>
          </w:rPr>
          <w:t>:</w:t>
        </w:r>
        <w:proofErr w:type="gramEnd"/>
        <w:r w:rsidRPr="0071117D">
          <w:rPr>
            <w:rFonts w:ascii="Times New Roman" w:eastAsia="Times New Roman" w:hAnsi="Times New Roman" w:cs="Times New Roman"/>
            <w:lang w:val="en-US" w:eastAsia="ru-RU"/>
          </w:rPr>
          <w:br/>
          <w:t xml:space="preserve">1. Use </w:t>
        </w:r>
        <w:r w:rsidRPr="0071117D">
          <w:rPr>
            <w:rFonts w:ascii="Times New Roman" w:eastAsia="Times New Roman" w:hAnsi="Times New Roman" w:cs="Times New Roman"/>
            <w:b/>
            <w:bCs/>
            <w:lang w:val="en-US" w:eastAsia="ru-RU"/>
          </w:rPr>
          <w:t xml:space="preserve">'improve' / 'an improvement' </w:t>
        </w:r>
        <w:r w:rsidRPr="0071117D">
          <w:rPr>
            <w:rFonts w:ascii="Times New Roman" w:eastAsia="Times New Roman" w:hAnsi="Times New Roman" w:cs="Times New Roman"/>
            <w:lang w:val="en-US" w:eastAsia="ru-RU"/>
          </w:rPr>
          <w:t xml:space="preserve">to describe a situation like economic condition or employment status. To denote numbers use other verbs/nouns like increase. </w:t>
        </w:r>
      </w:ins>
    </w:p>
    <w:p w:rsidR="009638D9" w:rsidRPr="0071117D" w:rsidRDefault="009638D9" w:rsidP="009638D9">
      <w:pPr>
        <w:spacing w:before="100" w:beforeAutospacing="1" w:after="100" w:afterAutospacing="1" w:line="240" w:lineRule="auto"/>
        <w:rPr>
          <w:ins w:id="121" w:author="Unknown"/>
          <w:rFonts w:ascii="Times New Roman" w:eastAsia="Times New Roman" w:hAnsi="Times New Roman" w:cs="Times New Roman"/>
          <w:lang w:val="en-US" w:eastAsia="ru-RU"/>
        </w:rPr>
      </w:pPr>
      <w:ins w:id="122" w:author="Unknown">
        <w:r w:rsidRPr="0071117D">
          <w:rPr>
            <w:rFonts w:ascii="Times New Roman" w:eastAsia="Times New Roman" w:hAnsi="Times New Roman" w:cs="Times New Roman"/>
            <w:lang w:val="en-US" w:eastAsia="ru-RU"/>
          </w:rPr>
          <w:t xml:space="preserve">2. Do not use the same word/ phrase over and over again. In fact, you should not use a noun or verb form to describe a trend/change more than twice; once is better! </w:t>
        </w:r>
      </w:ins>
    </w:p>
    <w:p w:rsidR="009638D9" w:rsidRPr="0071117D" w:rsidRDefault="009638D9" w:rsidP="009638D9">
      <w:pPr>
        <w:spacing w:before="100" w:beforeAutospacing="1" w:after="100" w:afterAutospacing="1" w:line="240" w:lineRule="auto"/>
        <w:rPr>
          <w:ins w:id="123" w:author="Unknown"/>
          <w:rFonts w:ascii="Times New Roman" w:eastAsia="Times New Roman" w:hAnsi="Times New Roman" w:cs="Times New Roman"/>
          <w:lang w:val="en-US" w:eastAsia="ru-RU"/>
        </w:rPr>
      </w:pPr>
      <w:ins w:id="124" w:author="Unknown">
        <w:r w:rsidRPr="0071117D">
          <w:rPr>
            <w:rFonts w:ascii="Times New Roman" w:eastAsia="Times New Roman" w:hAnsi="Times New Roman" w:cs="Times New Roman"/>
            <w:lang w:val="en-US" w:eastAsia="ru-RU"/>
          </w:rPr>
          <w:t xml:space="preserve">3. To achieve a high band score you need to use a variety of vocabulary as well as sentence formations. </w:t>
        </w:r>
      </w:ins>
    </w:p>
    <w:p w:rsidR="009638D9" w:rsidRPr="0071117D" w:rsidRDefault="009638D9" w:rsidP="009638D9">
      <w:pPr>
        <w:spacing w:before="100" w:beforeAutospacing="1" w:after="100" w:afterAutospacing="1" w:line="240" w:lineRule="auto"/>
        <w:outlineLvl w:val="2"/>
        <w:rPr>
          <w:ins w:id="125" w:author="Unknown"/>
          <w:rFonts w:ascii="Times New Roman" w:eastAsia="Times New Roman" w:hAnsi="Times New Roman" w:cs="Times New Roman"/>
          <w:b/>
          <w:bCs/>
          <w:lang w:val="en-US" w:eastAsia="ru-RU"/>
        </w:rPr>
      </w:pPr>
      <w:ins w:id="126" w:author="Unknown">
        <w:r w:rsidRPr="0071117D">
          <w:rPr>
            <w:rFonts w:ascii="Times New Roman" w:eastAsia="Times New Roman" w:hAnsi="Times New Roman" w:cs="Times New Roman"/>
            <w:b/>
            <w:bCs/>
            <w:color w:val="006400"/>
            <w:lang w:val="en-US" w:eastAsia="ru-RU"/>
          </w:rPr>
          <w:t>Vocabulary to represent changes in graphs:</w:t>
        </w:r>
      </w:ins>
    </w:p>
    <w:tbl>
      <w:tblPr>
        <w:tblW w:w="1050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6"/>
        <w:gridCol w:w="4395"/>
        <w:gridCol w:w="4394"/>
      </w:tblGrid>
      <w:tr w:rsidR="009638D9" w:rsidRPr="009638D9" w:rsidTr="00BD0C8B">
        <w:trPr>
          <w:trHeight w:val="391"/>
          <w:tblCellSpacing w:w="0" w:type="dxa"/>
        </w:trPr>
        <w:tc>
          <w:tcPr>
            <w:tcW w:w="1716" w:type="dxa"/>
            <w:tcBorders>
              <w:top w:val="outset" w:sz="6" w:space="0" w:color="auto"/>
              <w:left w:val="outset" w:sz="6" w:space="0" w:color="auto"/>
              <w:bottom w:val="outset" w:sz="6" w:space="0" w:color="auto"/>
              <w:right w:val="outset" w:sz="6" w:space="0" w:color="auto"/>
            </w:tcBorders>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eastAsia="ru-RU"/>
              </w:rPr>
            </w:pPr>
            <w:proofErr w:type="spellStart"/>
            <w:r w:rsidRPr="00AD19B2">
              <w:rPr>
                <w:rFonts w:ascii="Times New Roman" w:eastAsia="Times New Roman" w:hAnsi="Times New Roman" w:cs="Times New Roman"/>
                <w:b/>
                <w:bCs/>
                <w:color w:val="006400"/>
                <w:lang w:eastAsia="ru-RU"/>
              </w:rPr>
              <w:t>Type</w:t>
            </w:r>
            <w:proofErr w:type="spellEnd"/>
            <w:r w:rsidRPr="00AD19B2">
              <w:rPr>
                <w:rFonts w:ascii="Times New Roman" w:eastAsia="Times New Roman" w:hAnsi="Times New Roman" w:cs="Times New Roman"/>
                <w:b/>
                <w:bCs/>
                <w:color w:val="006400"/>
                <w:lang w:eastAsia="ru-RU"/>
              </w:rPr>
              <w:t xml:space="preserve"> </w:t>
            </w:r>
            <w:proofErr w:type="spellStart"/>
            <w:r w:rsidRPr="00AD19B2">
              <w:rPr>
                <w:rFonts w:ascii="Times New Roman" w:eastAsia="Times New Roman" w:hAnsi="Times New Roman" w:cs="Times New Roman"/>
                <w:b/>
                <w:bCs/>
                <w:color w:val="006400"/>
                <w:lang w:eastAsia="ru-RU"/>
              </w:rPr>
              <w:t>of</w:t>
            </w:r>
            <w:proofErr w:type="spellEnd"/>
            <w:r w:rsidRPr="00AD19B2">
              <w:rPr>
                <w:rFonts w:ascii="Times New Roman" w:eastAsia="Times New Roman" w:hAnsi="Times New Roman" w:cs="Times New Roman"/>
                <w:b/>
                <w:bCs/>
                <w:color w:val="006400"/>
                <w:lang w:eastAsia="ru-RU"/>
              </w:rPr>
              <w:t xml:space="preserve"> </w:t>
            </w:r>
            <w:proofErr w:type="spellStart"/>
            <w:r w:rsidRPr="00AD19B2">
              <w:rPr>
                <w:rFonts w:ascii="Times New Roman" w:eastAsia="Times New Roman" w:hAnsi="Times New Roman" w:cs="Times New Roman"/>
                <w:b/>
                <w:bCs/>
                <w:color w:val="006400"/>
                <w:lang w:eastAsia="ru-RU"/>
              </w:rPr>
              <w:t>Change</w:t>
            </w:r>
            <w:proofErr w:type="spellEnd"/>
            <w:r w:rsidRPr="00AD19B2">
              <w:rPr>
                <w:rFonts w:ascii="Times New Roman" w:eastAsia="Times New Roman" w:hAnsi="Times New Roman" w:cs="Times New Roman"/>
                <w:lang w:eastAsia="ru-RU"/>
              </w:rPr>
              <w:t xml:space="preserve"> </w:t>
            </w:r>
          </w:p>
        </w:tc>
        <w:tc>
          <w:tcPr>
            <w:tcW w:w="4395" w:type="dxa"/>
            <w:tcBorders>
              <w:top w:val="outset" w:sz="6" w:space="0" w:color="auto"/>
              <w:left w:val="outset" w:sz="6" w:space="0" w:color="auto"/>
              <w:bottom w:val="outset" w:sz="6" w:space="0" w:color="auto"/>
              <w:right w:val="outset" w:sz="6" w:space="0" w:color="auto"/>
            </w:tcBorders>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eastAsia="ru-RU"/>
              </w:rPr>
            </w:pPr>
            <w:proofErr w:type="spellStart"/>
            <w:r w:rsidRPr="00AD19B2">
              <w:rPr>
                <w:rFonts w:ascii="Times New Roman" w:eastAsia="Times New Roman" w:hAnsi="Times New Roman" w:cs="Times New Roman"/>
                <w:b/>
                <w:bCs/>
                <w:color w:val="006400"/>
                <w:lang w:eastAsia="ru-RU"/>
              </w:rPr>
              <w:t>Adverb</w:t>
            </w:r>
            <w:proofErr w:type="spellEnd"/>
            <w:r w:rsidRPr="00AD19B2">
              <w:rPr>
                <w:rFonts w:ascii="Times New Roman" w:eastAsia="Times New Roman" w:hAnsi="Times New Roman" w:cs="Times New Roman"/>
                <w:b/>
                <w:bCs/>
                <w:color w:val="006400"/>
                <w:lang w:eastAsia="ru-RU"/>
              </w:rPr>
              <w:t xml:space="preserve"> </w:t>
            </w:r>
            <w:proofErr w:type="spellStart"/>
            <w:r w:rsidRPr="00AD19B2">
              <w:rPr>
                <w:rFonts w:ascii="Times New Roman" w:eastAsia="Times New Roman" w:hAnsi="Times New Roman" w:cs="Times New Roman"/>
                <w:b/>
                <w:bCs/>
                <w:color w:val="006400"/>
                <w:lang w:eastAsia="ru-RU"/>
              </w:rPr>
              <w:t>form</w:t>
            </w:r>
            <w:proofErr w:type="spellEnd"/>
            <w:r w:rsidRPr="00AD19B2">
              <w:rPr>
                <w:rFonts w:ascii="Times New Roman" w:eastAsia="Times New Roman" w:hAnsi="Times New Roman" w:cs="Times New Roman"/>
                <w:lang w:eastAsia="ru-RU"/>
              </w:rPr>
              <w:t xml:space="preserve"> </w:t>
            </w:r>
          </w:p>
        </w:tc>
        <w:tc>
          <w:tcPr>
            <w:tcW w:w="4394" w:type="dxa"/>
            <w:tcBorders>
              <w:top w:val="outset" w:sz="6" w:space="0" w:color="auto"/>
              <w:left w:val="outset" w:sz="6" w:space="0" w:color="auto"/>
              <w:bottom w:val="outset" w:sz="6" w:space="0" w:color="auto"/>
              <w:right w:val="outset" w:sz="6" w:space="0" w:color="auto"/>
            </w:tcBorders>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eastAsia="ru-RU"/>
              </w:rPr>
            </w:pPr>
            <w:proofErr w:type="spellStart"/>
            <w:r w:rsidRPr="00AD19B2">
              <w:rPr>
                <w:rFonts w:ascii="Times New Roman" w:eastAsia="Times New Roman" w:hAnsi="Times New Roman" w:cs="Times New Roman"/>
                <w:b/>
                <w:bCs/>
                <w:color w:val="006400"/>
                <w:lang w:eastAsia="ru-RU"/>
              </w:rPr>
              <w:t>Adjective</w:t>
            </w:r>
            <w:proofErr w:type="spellEnd"/>
            <w:r w:rsidRPr="00AD19B2">
              <w:rPr>
                <w:rFonts w:ascii="Times New Roman" w:eastAsia="Times New Roman" w:hAnsi="Times New Roman" w:cs="Times New Roman"/>
                <w:b/>
                <w:bCs/>
                <w:color w:val="006400"/>
                <w:lang w:eastAsia="ru-RU"/>
              </w:rPr>
              <w:t xml:space="preserve"> </w:t>
            </w:r>
            <w:proofErr w:type="spellStart"/>
            <w:r w:rsidRPr="00AD19B2">
              <w:rPr>
                <w:rFonts w:ascii="Times New Roman" w:eastAsia="Times New Roman" w:hAnsi="Times New Roman" w:cs="Times New Roman"/>
                <w:b/>
                <w:bCs/>
                <w:color w:val="006400"/>
                <w:lang w:eastAsia="ru-RU"/>
              </w:rPr>
              <w:t>form</w:t>
            </w:r>
            <w:proofErr w:type="spellEnd"/>
            <w:r w:rsidRPr="00AD19B2">
              <w:rPr>
                <w:rFonts w:ascii="Times New Roman" w:eastAsia="Times New Roman" w:hAnsi="Times New Roman" w:cs="Times New Roman"/>
                <w:lang w:eastAsia="ru-RU"/>
              </w:rPr>
              <w:t xml:space="preserve"> </w:t>
            </w:r>
          </w:p>
        </w:tc>
      </w:tr>
      <w:tr w:rsidR="009638D9" w:rsidRPr="006A1602" w:rsidTr="0071117D">
        <w:trPr>
          <w:trHeight w:val="630"/>
          <w:tblCellSpacing w:w="0" w:type="dxa"/>
        </w:trPr>
        <w:tc>
          <w:tcPr>
            <w:tcW w:w="1716" w:type="dxa"/>
            <w:tcBorders>
              <w:top w:val="outset" w:sz="6" w:space="0" w:color="auto"/>
              <w:left w:val="outset" w:sz="6" w:space="0" w:color="auto"/>
              <w:bottom w:val="outset" w:sz="6" w:space="0" w:color="auto"/>
              <w:right w:val="outset" w:sz="6" w:space="0" w:color="auto"/>
            </w:tcBorders>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eastAsia="ru-RU"/>
              </w:rPr>
            </w:pPr>
            <w:proofErr w:type="spellStart"/>
            <w:r w:rsidRPr="00AD19B2">
              <w:rPr>
                <w:rFonts w:ascii="Times New Roman" w:eastAsia="Times New Roman" w:hAnsi="Times New Roman" w:cs="Times New Roman"/>
                <w:b/>
                <w:bCs/>
                <w:lang w:eastAsia="ru-RU"/>
              </w:rPr>
              <w:t>Rapid</w:t>
            </w:r>
            <w:proofErr w:type="spellEnd"/>
            <w:r w:rsidRPr="00AD19B2">
              <w:rPr>
                <w:rFonts w:ascii="Times New Roman" w:eastAsia="Times New Roman" w:hAnsi="Times New Roman" w:cs="Times New Roman"/>
                <w:b/>
                <w:bCs/>
                <w:lang w:eastAsia="ru-RU"/>
              </w:rPr>
              <w:t xml:space="preserve"> </w:t>
            </w:r>
            <w:proofErr w:type="spellStart"/>
            <w:r w:rsidRPr="00AD19B2">
              <w:rPr>
                <w:rFonts w:ascii="Times New Roman" w:eastAsia="Times New Roman" w:hAnsi="Times New Roman" w:cs="Times New Roman"/>
                <w:b/>
                <w:bCs/>
                <w:lang w:eastAsia="ru-RU"/>
              </w:rPr>
              <w:t>change</w:t>
            </w:r>
            <w:proofErr w:type="spellEnd"/>
            <w:r w:rsidRPr="00AD19B2">
              <w:rPr>
                <w:rFonts w:ascii="Times New Roman" w:eastAsia="Times New Roman" w:hAnsi="Times New Roman" w:cs="Times New Roman"/>
                <w:lang w:eastAsia="ru-RU"/>
              </w:rPr>
              <w:t xml:space="preserve"> </w:t>
            </w:r>
          </w:p>
        </w:tc>
        <w:tc>
          <w:tcPr>
            <w:tcW w:w="4395" w:type="dxa"/>
            <w:tcBorders>
              <w:top w:val="outset" w:sz="6" w:space="0" w:color="auto"/>
              <w:left w:val="outset" w:sz="6" w:space="0" w:color="auto"/>
              <w:bottom w:val="outset" w:sz="6" w:space="0" w:color="auto"/>
              <w:right w:val="outset" w:sz="6" w:space="0" w:color="auto"/>
            </w:tcBorders>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val="en-US" w:eastAsia="ru-RU"/>
              </w:rPr>
            </w:pPr>
            <w:proofErr w:type="gramStart"/>
            <w:r w:rsidRPr="00AD19B2">
              <w:rPr>
                <w:rFonts w:ascii="Times New Roman" w:eastAsia="Times New Roman" w:hAnsi="Times New Roman" w:cs="Times New Roman"/>
                <w:lang w:val="en-US" w:eastAsia="ru-RU"/>
              </w:rPr>
              <w:t>dramatically</w:t>
            </w:r>
            <w:proofErr w:type="gramEnd"/>
            <w:r w:rsidRPr="00AD19B2">
              <w:rPr>
                <w:rFonts w:ascii="Times New Roman" w:eastAsia="Times New Roman" w:hAnsi="Times New Roman" w:cs="Times New Roman"/>
                <w:lang w:val="en-US" w:eastAsia="ru-RU"/>
              </w:rPr>
              <w:t xml:space="preserve"> / rapidly / sharply / quickly / hurriedly / speedily / swiftly / significantly/ considerably / </w:t>
            </w:r>
            <w:proofErr w:type="spellStart"/>
            <w:r w:rsidRPr="00AD19B2">
              <w:rPr>
                <w:rFonts w:ascii="Times New Roman" w:eastAsia="Times New Roman" w:hAnsi="Times New Roman" w:cs="Times New Roman"/>
                <w:lang w:val="en-US" w:eastAsia="ru-RU"/>
              </w:rPr>
              <w:t>substantioally</w:t>
            </w:r>
            <w:proofErr w:type="spellEnd"/>
            <w:r w:rsidRPr="00AD19B2">
              <w:rPr>
                <w:rFonts w:ascii="Times New Roman" w:eastAsia="Times New Roman" w:hAnsi="Times New Roman" w:cs="Times New Roman"/>
                <w:lang w:val="en-US" w:eastAsia="ru-RU"/>
              </w:rPr>
              <w:t xml:space="preserve"> / </w:t>
            </w:r>
            <w:proofErr w:type="spellStart"/>
            <w:r w:rsidRPr="00AD19B2">
              <w:rPr>
                <w:rFonts w:ascii="Times New Roman" w:eastAsia="Times New Roman" w:hAnsi="Times New Roman" w:cs="Times New Roman"/>
                <w:lang w:val="en-US" w:eastAsia="ru-RU"/>
              </w:rPr>
              <w:t>noticably</w:t>
            </w:r>
            <w:proofErr w:type="spellEnd"/>
            <w:r w:rsidRPr="00AD19B2">
              <w:rPr>
                <w:rFonts w:ascii="Times New Roman" w:eastAsia="Times New Roman" w:hAnsi="Times New Roman" w:cs="Times New Roman"/>
                <w:lang w:val="en-US" w:eastAsia="ru-RU"/>
              </w:rPr>
              <w:t xml:space="preserve">. </w:t>
            </w:r>
          </w:p>
        </w:tc>
        <w:tc>
          <w:tcPr>
            <w:tcW w:w="4394" w:type="dxa"/>
            <w:tcBorders>
              <w:top w:val="outset" w:sz="6" w:space="0" w:color="auto"/>
              <w:left w:val="outset" w:sz="6" w:space="0" w:color="auto"/>
              <w:bottom w:val="outset" w:sz="6" w:space="0" w:color="auto"/>
              <w:right w:val="outset" w:sz="6" w:space="0" w:color="auto"/>
            </w:tcBorders>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val="en-US" w:eastAsia="ru-RU"/>
              </w:rPr>
            </w:pPr>
            <w:proofErr w:type="gramStart"/>
            <w:r w:rsidRPr="00AD19B2">
              <w:rPr>
                <w:rFonts w:ascii="Times New Roman" w:eastAsia="Times New Roman" w:hAnsi="Times New Roman" w:cs="Times New Roman"/>
                <w:lang w:val="en-US" w:eastAsia="ru-RU"/>
              </w:rPr>
              <w:t>dramatic</w:t>
            </w:r>
            <w:proofErr w:type="gramEnd"/>
            <w:r w:rsidRPr="00AD19B2">
              <w:rPr>
                <w:rFonts w:ascii="Times New Roman" w:eastAsia="Times New Roman" w:hAnsi="Times New Roman" w:cs="Times New Roman"/>
                <w:lang w:val="en-US" w:eastAsia="ru-RU"/>
              </w:rPr>
              <w:t xml:space="preserve"> / rapid / sharp / quick / hurried / speedy / swift / significant / considerable / substantial / </w:t>
            </w:r>
            <w:proofErr w:type="spellStart"/>
            <w:r w:rsidRPr="00AD19B2">
              <w:rPr>
                <w:rFonts w:ascii="Times New Roman" w:eastAsia="Times New Roman" w:hAnsi="Times New Roman" w:cs="Times New Roman"/>
                <w:lang w:val="en-US" w:eastAsia="ru-RU"/>
              </w:rPr>
              <w:t>noticable</w:t>
            </w:r>
            <w:proofErr w:type="spellEnd"/>
            <w:r w:rsidRPr="00AD19B2">
              <w:rPr>
                <w:rFonts w:ascii="Times New Roman" w:eastAsia="Times New Roman" w:hAnsi="Times New Roman" w:cs="Times New Roman"/>
                <w:lang w:val="en-US" w:eastAsia="ru-RU"/>
              </w:rPr>
              <w:t xml:space="preserve">. </w:t>
            </w:r>
          </w:p>
        </w:tc>
      </w:tr>
      <w:tr w:rsidR="009638D9" w:rsidRPr="009638D9" w:rsidTr="0071117D">
        <w:trPr>
          <w:trHeight w:val="630"/>
          <w:tblCellSpacing w:w="0" w:type="dxa"/>
        </w:trPr>
        <w:tc>
          <w:tcPr>
            <w:tcW w:w="1716" w:type="dxa"/>
            <w:tcBorders>
              <w:top w:val="outset" w:sz="6" w:space="0" w:color="auto"/>
              <w:left w:val="outset" w:sz="6" w:space="0" w:color="auto"/>
              <w:bottom w:val="outset" w:sz="6" w:space="0" w:color="auto"/>
              <w:right w:val="outset" w:sz="6" w:space="0" w:color="auto"/>
            </w:tcBorders>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eastAsia="ru-RU"/>
              </w:rPr>
            </w:pPr>
            <w:proofErr w:type="spellStart"/>
            <w:r w:rsidRPr="00AD19B2">
              <w:rPr>
                <w:rFonts w:ascii="Times New Roman" w:eastAsia="Times New Roman" w:hAnsi="Times New Roman" w:cs="Times New Roman"/>
                <w:b/>
                <w:bCs/>
                <w:lang w:eastAsia="ru-RU"/>
              </w:rPr>
              <w:t>Moderate</w:t>
            </w:r>
            <w:proofErr w:type="spellEnd"/>
            <w:r w:rsidRPr="00AD19B2">
              <w:rPr>
                <w:rFonts w:ascii="Times New Roman" w:eastAsia="Times New Roman" w:hAnsi="Times New Roman" w:cs="Times New Roman"/>
                <w:b/>
                <w:bCs/>
                <w:lang w:eastAsia="ru-RU"/>
              </w:rPr>
              <w:t xml:space="preserve"> </w:t>
            </w:r>
            <w:proofErr w:type="spellStart"/>
            <w:r w:rsidRPr="00AD19B2">
              <w:rPr>
                <w:rFonts w:ascii="Times New Roman" w:eastAsia="Times New Roman" w:hAnsi="Times New Roman" w:cs="Times New Roman"/>
                <w:b/>
                <w:bCs/>
                <w:lang w:eastAsia="ru-RU"/>
              </w:rPr>
              <w:t>change</w:t>
            </w:r>
            <w:proofErr w:type="spellEnd"/>
            <w:r w:rsidRPr="00AD19B2">
              <w:rPr>
                <w:rFonts w:ascii="Times New Roman" w:eastAsia="Times New Roman" w:hAnsi="Times New Roman" w:cs="Times New Roman"/>
                <w:lang w:eastAsia="ru-RU"/>
              </w:rPr>
              <w:t xml:space="preserve"> </w:t>
            </w:r>
          </w:p>
        </w:tc>
        <w:tc>
          <w:tcPr>
            <w:tcW w:w="4395" w:type="dxa"/>
            <w:tcBorders>
              <w:top w:val="outset" w:sz="6" w:space="0" w:color="auto"/>
              <w:left w:val="outset" w:sz="6" w:space="0" w:color="auto"/>
              <w:bottom w:val="outset" w:sz="6" w:space="0" w:color="auto"/>
              <w:right w:val="outset" w:sz="6" w:space="0" w:color="auto"/>
            </w:tcBorders>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eastAsia="ru-RU"/>
              </w:rPr>
            </w:pPr>
            <w:proofErr w:type="spellStart"/>
            <w:r w:rsidRPr="00AD19B2">
              <w:rPr>
                <w:rFonts w:ascii="Times New Roman" w:eastAsia="Times New Roman" w:hAnsi="Times New Roman" w:cs="Times New Roman"/>
                <w:lang w:eastAsia="ru-RU"/>
              </w:rPr>
              <w:t>moderately</w:t>
            </w:r>
            <w:proofErr w:type="spellEnd"/>
            <w:r w:rsidRPr="00AD19B2">
              <w:rPr>
                <w:rFonts w:ascii="Times New Roman" w:eastAsia="Times New Roman" w:hAnsi="Times New Roman" w:cs="Times New Roman"/>
                <w:lang w:eastAsia="ru-RU"/>
              </w:rPr>
              <w:t xml:space="preserve"> / </w:t>
            </w:r>
            <w:proofErr w:type="spellStart"/>
            <w:r w:rsidRPr="00AD19B2">
              <w:rPr>
                <w:rFonts w:ascii="Times New Roman" w:eastAsia="Times New Roman" w:hAnsi="Times New Roman" w:cs="Times New Roman"/>
                <w:lang w:eastAsia="ru-RU"/>
              </w:rPr>
              <w:t>gradually</w:t>
            </w:r>
            <w:proofErr w:type="spellEnd"/>
            <w:r w:rsidRPr="00AD19B2">
              <w:rPr>
                <w:rFonts w:ascii="Times New Roman" w:eastAsia="Times New Roman" w:hAnsi="Times New Roman" w:cs="Times New Roman"/>
                <w:lang w:eastAsia="ru-RU"/>
              </w:rPr>
              <w:t xml:space="preserve"> / </w:t>
            </w:r>
            <w:proofErr w:type="spellStart"/>
            <w:r w:rsidRPr="00AD19B2">
              <w:rPr>
                <w:rFonts w:ascii="Times New Roman" w:eastAsia="Times New Roman" w:hAnsi="Times New Roman" w:cs="Times New Roman"/>
                <w:lang w:eastAsia="ru-RU"/>
              </w:rPr>
              <w:t>progressively</w:t>
            </w:r>
            <w:proofErr w:type="spellEnd"/>
            <w:r w:rsidRPr="00AD19B2">
              <w:rPr>
                <w:rFonts w:ascii="Times New Roman" w:eastAsia="Times New Roman" w:hAnsi="Times New Roman" w:cs="Times New Roman"/>
                <w:lang w:eastAsia="ru-RU"/>
              </w:rPr>
              <w:t xml:space="preserve"> / </w:t>
            </w:r>
            <w:proofErr w:type="spellStart"/>
            <w:r w:rsidRPr="00AD19B2">
              <w:rPr>
                <w:rFonts w:ascii="Times New Roman" w:eastAsia="Times New Roman" w:hAnsi="Times New Roman" w:cs="Times New Roman"/>
                <w:lang w:eastAsia="ru-RU"/>
              </w:rPr>
              <w:t>sequentially</w:t>
            </w:r>
            <w:proofErr w:type="spellEnd"/>
            <w:r w:rsidRPr="00AD19B2">
              <w:rPr>
                <w:rFonts w:ascii="Times New Roman" w:eastAsia="Times New Roman" w:hAnsi="Times New Roman" w:cs="Times New Roman"/>
                <w:lang w:eastAsia="ru-RU"/>
              </w:rPr>
              <w:t xml:space="preserve">.   </w:t>
            </w:r>
          </w:p>
        </w:tc>
        <w:tc>
          <w:tcPr>
            <w:tcW w:w="4394" w:type="dxa"/>
            <w:tcBorders>
              <w:top w:val="outset" w:sz="6" w:space="0" w:color="auto"/>
              <w:left w:val="outset" w:sz="6" w:space="0" w:color="auto"/>
              <w:bottom w:val="outset" w:sz="6" w:space="0" w:color="auto"/>
              <w:right w:val="outset" w:sz="6" w:space="0" w:color="auto"/>
            </w:tcBorders>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eastAsia="ru-RU"/>
              </w:rPr>
            </w:pPr>
            <w:proofErr w:type="spellStart"/>
            <w:r w:rsidRPr="00AD19B2">
              <w:rPr>
                <w:rFonts w:ascii="Times New Roman" w:eastAsia="Times New Roman" w:hAnsi="Times New Roman" w:cs="Times New Roman"/>
                <w:lang w:eastAsia="ru-RU"/>
              </w:rPr>
              <w:t>moderate</w:t>
            </w:r>
            <w:proofErr w:type="spellEnd"/>
            <w:r w:rsidRPr="00AD19B2">
              <w:rPr>
                <w:rFonts w:ascii="Times New Roman" w:eastAsia="Times New Roman" w:hAnsi="Times New Roman" w:cs="Times New Roman"/>
                <w:lang w:eastAsia="ru-RU"/>
              </w:rPr>
              <w:t xml:space="preserve"> / </w:t>
            </w:r>
            <w:proofErr w:type="spellStart"/>
            <w:r w:rsidRPr="00AD19B2">
              <w:rPr>
                <w:rFonts w:ascii="Times New Roman" w:eastAsia="Times New Roman" w:hAnsi="Times New Roman" w:cs="Times New Roman"/>
                <w:lang w:eastAsia="ru-RU"/>
              </w:rPr>
              <w:t>gradual</w:t>
            </w:r>
            <w:proofErr w:type="spellEnd"/>
            <w:r w:rsidRPr="00AD19B2">
              <w:rPr>
                <w:rFonts w:ascii="Times New Roman" w:eastAsia="Times New Roman" w:hAnsi="Times New Roman" w:cs="Times New Roman"/>
                <w:lang w:eastAsia="ru-RU"/>
              </w:rPr>
              <w:t xml:space="preserve"> / </w:t>
            </w:r>
            <w:proofErr w:type="spellStart"/>
            <w:r w:rsidRPr="00AD19B2">
              <w:rPr>
                <w:rFonts w:ascii="Times New Roman" w:eastAsia="Times New Roman" w:hAnsi="Times New Roman" w:cs="Times New Roman"/>
                <w:lang w:eastAsia="ru-RU"/>
              </w:rPr>
              <w:t>progressive</w:t>
            </w:r>
            <w:proofErr w:type="spellEnd"/>
            <w:r w:rsidRPr="00AD19B2">
              <w:rPr>
                <w:rFonts w:ascii="Times New Roman" w:eastAsia="Times New Roman" w:hAnsi="Times New Roman" w:cs="Times New Roman"/>
                <w:lang w:eastAsia="ru-RU"/>
              </w:rPr>
              <w:t xml:space="preserve"> /  </w:t>
            </w:r>
            <w:proofErr w:type="spellStart"/>
            <w:r w:rsidRPr="00AD19B2">
              <w:rPr>
                <w:rFonts w:ascii="Times New Roman" w:eastAsia="Times New Roman" w:hAnsi="Times New Roman" w:cs="Times New Roman"/>
                <w:lang w:eastAsia="ru-RU"/>
              </w:rPr>
              <w:t>sequential</w:t>
            </w:r>
            <w:proofErr w:type="spellEnd"/>
            <w:r w:rsidRPr="00AD19B2">
              <w:rPr>
                <w:rFonts w:ascii="Times New Roman" w:eastAsia="Times New Roman" w:hAnsi="Times New Roman" w:cs="Times New Roman"/>
                <w:lang w:eastAsia="ru-RU"/>
              </w:rPr>
              <w:t xml:space="preserve">. </w:t>
            </w:r>
          </w:p>
        </w:tc>
      </w:tr>
      <w:tr w:rsidR="009638D9" w:rsidRPr="009638D9" w:rsidTr="00BD0C8B">
        <w:trPr>
          <w:trHeight w:val="517"/>
          <w:tblCellSpacing w:w="0" w:type="dxa"/>
        </w:trPr>
        <w:tc>
          <w:tcPr>
            <w:tcW w:w="1716" w:type="dxa"/>
            <w:tcBorders>
              <w:top w:val="outset" w:sz="6" w:space="0" w:color="auto"/>
              <w:left w:val="outset" w:sz="6" w:space="0" w:color="auto"/>
              <w:bottom w:val="outset" w:sz="6" w:space="0" w:color="auto"/>
              <w:right w:val="outset" w:sz="6" w:space="0" w:color="auto"/>
            </w:tcBorders>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eastAsia="ru-RU"/>
              </w:rPr>
            </w:pPr>
            <w:proofErr w:type="spellStart"/>
            <w:r w:rsidRPr="00AD19B2">
              <w:rPr>
                <w:rFonts w:ascii="Times New Roman" w:eastAsia="Times New Roman" w:hAnsi="Times New Roman" w:cs="Times New Roman"/>
                <w:b/>
                <w:bCs/>
                <w:lang w:eastAsia="ru-RU"/>
              </w:rPr>
              <w:t>Steady</w:t>
            </w:r>
            <w:proofErr w:type="spellEnd"/>
            <w:r w:rsidRPr="00AD19B2">
              <w:rPr>
                <w:rFonts w:ascii="Times New Roman" w:eastAsia="Times New Roman" w:hAnsi="Times New Roman" w:cs="Times New Roman"/>
                <w:b/>
                <w:bCs/>
                <w:lang w:eastAsia="ru-RU"/>
              </w:rPr>
              <w:t xml:space="preserve"> </w:t>
            </w:r>
            <w:proofErr w:type="spellStart"/>
            <w:r w:rsidRPr="00AD19B2">
              <w:rPr>
                <w:rFonts w:ascii="Times New Roman" w:eastAsia="Times New Roman" w:hAnsi="Times New Roman" w:cs="Times New Roman"/>
                <w:b/>
                <w:bCs/>
                <w:lang w:eastAsia="ru-RU"/>
              </w:rPr>
              <w:t>change</w:t>
            </w:r>
            <w:proofErr w:type="spellEnd"/>
            <w:r w:rsidRPr="00AD19B2">
              <w:rPr>
                <w:rFonts w:ascii="Times New Roman" w:eastAsia="Times New Roman" w:hAnsi="Times New Roman" w:cs="Times New Roman"/>
                <w:lang w:eastAsia="ru-RU"/>
              </w:rPr>
              <w:t xml:space="preserve"> </w:t>
            </w:r>
          </w:p>
        </w:tc>
        <w:tc>
          <w:tcPr>
            <w:tcW w:w="4395" w:type="dxa"/>
            <w:tcBorders>
              <w:top w:val="outset" w:sz="6" w:space="0" w:color="auto"/>
              <w:left w:val="outset" w:sz="6" w:space="0" w:color="auto"/>
              <w:bottom w:val="outset" w:sz="6" w:space="0" w:color="auto"/>
              <w:right w:val="outset" w:sz="6" w:space="0" w:color="auto"/>
            </w:tcBorders>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eastAsia="ru-RU"/>
              </w:rPr>
            </w:pPr>
            <w:r w:rsidRPr="00AD19B2">
              <w:rPr>
                <w:rFonts w:ascii="Times New Roman" w:eastAsia="Times New Roman" w:hAnsi="Times New Roman" w:cs="Times New Roman"/>
                <w:lang w:eastAsia="ru-RU"/>
              </w:rPr>
              <w:t> </w:t>
            </w:r>
            <w:proofErr w:type="spellStart"/>
            <w:r w:rsidRPr="00AD19B2">
              <w:rPr>
                <w:rFonts w:ascii="Times New Roman" w:eastAsia="Times New Roman" w:hAnsi="Times New Roman" w:cs="Times New Roman"/>
                <w:lang w:eastAsia="ru-RU"/>
              </w:rPr>
              <w:t>steadily</w:t>
            </w:r>
            <w:proofErr w:type="spellEnd"/>
            <w:r w:rsidRPr="00AD19B2">
              <w:rPr>
                <w:rFonts w:ascii="Times New Roman" w:eastAsia="Times New Roman" w:hAnsi="Times New Roman" w:cs="Times New Roman"/>
                <w:lang w:eastAsia="ru-RU"/>
              </w:rPr>
              <w:t xml:space="preserve">/ </w:t>
            </w:r>
            <w:proofErr w:type="spellStart"/>
            <w:r w:rsidRPr="00AD19B2">
              <w:rPr>
                <w:rFonts w:ascii="Times New Roman" w:eastAsia="Times New Roman" w:hAnsi="Times New Roman" w:cs="Times New Roman"/>
                <w:lang w:eastAsia="ru-RU"/>
              </w:rPr>
              <w:t>ceaselessly</w:t>
            </w:r>
            <w:proofErr w:type="spellEnd"/>
            <w:r w:rsidRPr="00AD19B2">
              <w:rPr>
                <w:rFonts w:ascii="Times New Roman" w:eastAsia="Times New Roman" w:hAnsi="Times New Roman" w:cs="Times New Roman"/>
                <w:lang w:eastAsia="ru-RU"/>
              </w:rPr>
              <w:t xml:space="preserve">. </w:t>
            </w:r>
          </w:p>
        </w:tc>
        <w:tc>
          <w:tcPr>
            <w:tcW w:w="4394" w:type="dxa"/>
            <w:tcBorders>
              <w:top w:val="outset" w:sz="6" w:space="0" w:color="auto"/>
              <w:left w:val="outset" w:sz="6" w:space="0" w:color="auto"/>
              <w:bottom w:val="outset" w:sz="6" w:space="0" w:color="auto"/>
              <w:right w:val="outset" w:sz="6" w:space="0" w:color="auto"/>
            </w:tcBorders>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eastAsia="ru-RU"/>
              </w:rPr>
            </w:pPr>
            <w:proofErr w:type="spellStart"/>
            <w:r w:rsidRPr="00AD19B2">
              <w:rPr>
                <w:rFonts w:ascii="Times New Roman" w:eastAsia="Times New Roman" w:hAnsi="Times New Roman" w:cs="Times New Roman"/>
                <w:lang w:eastAsia="ru-RU"/>
              </w:rPr>
              <w:t>steady</w:t>
            </w:r>
            <w:proofErr w:type="spellEnd"/>
            <w:r w:rsidRPr="00AD19B2">
              <w:rPr>
                <w:rFonts w:ascii="Times New Roman" w:eastAsia="Times New Roman" w:hAnsi="Times New Roman" w:cs="Times New Roman"/>
                <w:lang w:eastAsia="ru-RU"/>
              </w:rPr>
              <w:t xml:space="preserve">/ </w:t>
            </w:r>
            <w:proofErr w:type="spellStart"/>
            <w:r w:rsidRPr="00AD19B2">
              <w:rPr>
                <w:rFonts w:ascii="Times New Roman" w:eastAsia="Times New Roman" w:hAnsi="Times New Roman" w:cs="Times New Roman"/>
                <w:lang w:eastAsia="ru-RU"/>
              </w:rPr>
              <w:t>ceaseless</w:t>
            </w:r>
            <w:proofErr w:type="spellEnd"/>
            <w:r w:rsidRPr="00AD19B2">
              <w:rPr>
                <w:rFonts w:ascii="Times New Roman" w:eastAsia="Times New Roman" w:hAnsi="Times New Roman" w:cs="Times New Roman"/>
                <w:lang w:eastAsia="ru-RU"/>
              </w:rPr>
              <w:t xml:space="preserve">. </w:t>
            </w:r>
          </w:p>
        </w:tc>
      </w:tr>
      <w:tr w:rsidR="009638D9" w:rsidRPr="009638D9" w:rsidTr="00BD0C8B">
        <w:trPr>
          <w:trHeight w:val="405"/>
          <w:tblCellSpacing w:w="0" w:type="dxa"/>
        </w:trPr>
        <w:tc>
          <w:tcPr>
            <w:tcW w:w="1716" w:type="dxa"/>
            <w:tcBorders>
              <w:top w:val="outset" w:sz="6" w:space="0" w:color="auto"/>
              <w:left w:val="outset" w:sz="6" w:space="0" w:color="auto"/>
              <w:bottom w:val="outset" w:sz="6" w:space="0" w:color="auto"/>
              <w:right w:val="outset" w:sz="6" w:space="0" w:color="auto"/>
            </w:tcBorders>
            <w:vAlign w:val="center"/>
            <w:hideMark/>
          </w:tcPr>
          <w:p w:rsidR="009638D9" w:rsidRPr="00AD19B2" w:rsidRDefault="009638D9" w:rsidP="009638D9">
            <w:pPr>
              <w:spacing w:after="0" w:line="240" w:lineRule="auto"/>
              <w:rPr>
                <w:rFonts w:ascii="Times New Roman" w:eastAsia="Times New Roman" w:hAnsi="Times New Roman" w:cs="Times New Roman"/>
                <w:lang w:eastAsia="ru-RU"/>
              </w:rPr>
            </w:pPr>
            <w:proofErr w:type="spellStart"/>
            <w:r w:rsidRPr="00AD19B2">
              <w:rPr>
                <w:rFonts w:ascii="Times New Roman" w:eastAsia="Times New Roman" w:hAnsi="Times New Roman" w:cs="Times New Roman"/>
                <w:b/>
                <w:bCs/>
                <w:lang w:eastAsia="ru-RU"/>
              </w:rPr>
              <w:t>Slight</w:t>
            </w:r>
            <w:proofErr w:type="spellEnd"/>
            <w:r w:rsidRPr="00AD19B2">
              <w:rPr>
                <w:rFonts w:ascii="Times New Roman" w:eastAsia="Times New Roman" w:hAnsi="Times New Roman" w:cs="Times New Roman"/>
                <w:b/>
                <w:bCs/>
                <w:lang w:eastAsia="ru-RU"/>
              </w:rPr>
              <w:t xml:space="preserve"> </w:t>
            </w:r>
            <w:proofErr w:type="spellStart"/>
            <w:r w:rsidRPr="00AD19B2">
              <w:rPr>
                <w:rFonts w:ascii="Times New Roman" w:eastAsia="Times New Roman" w:hAnsi="Times New Roman" w:cs="Times New Roman"/>
                <w:b/>
                <w:bCs/>
                <w:lang w:eastAsia="ru-RU"/>
              </w:rPr>
              <w:t>change</w:t>
            </w:r>
            <w:proofErr w:type="spellEnd"/>
          </w:p>
        </w:tc>
        <w:tc>
          <w:tcPr>
            <w:tcW w:w="4395" w:type="dxa"/>
            <w:tcBorders>
              <w:top w:val="outset" w:sz="6" w:space="0" w:color="auto"/>
              <w:left w:val="outset" w:sz="6" w:space="0" w:color="auto"/>
              <w:bottom w:val="outset" w:sz="6" w:space="0" w:color="auto"/>
              <w:right w:val="outset" w:sz="6" w:space="0" w:color="auto"/>
            </w:tcBorders>
            <w:vAlign w:val="center"/>
            <w:hideMark/>
          </w:tcPr>
          <w:p w:rsidR="009638D9" w:rsidRPr="00AD19B2" w:rsidRDefault="009638D9" w:rsidP="009638D9">
            <w:pPr>
              <w:spacing w:after="0" w:line="240" w:lineRule="auto"/>
              <w:rPr>
                <w:rFonts w:ascii="Times New Roman" w:eastAsia="Times New Roman" w:hAnsi="Times New Roman" w:cs="Times New Roman"/>
                <w:lang w:eastAsia="ru-RU"/>
              </w:rPr>
            </w:pPr>
            <w:proofErr w:type="spellStart"/>
            <w:r w:rsidRPr="00AD19B2">
              <w:rPr>
                <w:rFonts w:ascii="Times New Roman" w:eastAsia="Times New Roman" w:hAnsi="Times New Roman" w:cs="Times New Roman"/>
                <w:lang w:eastAsia="ru-RU"/>
              </w:rPr>
              <w:t>slightly</w:t>
            </w:r>
            <w:proofErr w:type="spellEnd"/>
            <w:r w:rsidRPr="00AD19B2">
              <w:rPr>
                <w:rFonts w:ascii="Times New Roman" w:eastAsia="Times New Roman" w:hAnsi="Times New Roman" w:cs="Times New Roman"/>
                <w:lang w:eastAsia="ru-RU"/>
              </w:rPr>
              <w:t xml:space="preserve"> / </w:t>
            </w:r>
            <w:proofErr w:type="spellStart"/>
            <w:r w:rsidRPr="00AD19B2">
              <w:rPr>
                <w:rFonts w:ascii="Times New Roman" w:eastAsia="Times New Roman" w:hAnsi="Times New Roman" w:cs="Times New Roman"/>
                <w:lang w:eastAsia="ru-RU"/>
              </w:rPr>
              <w:t>slowly</w:t>
            </w:r>
            <w:proofErr w:type="spellEnd"/>
            <w:r w:rsidRPr="00AD19B2">
              <w:rPr>
                <w:rFonts w:ascii="Times New Roman" w:eastAsia="Times New Roman" w:hAnsi="Times New Roman" w:cs="Times New Roman"/>
                <w:lang w:eastAsia="ru-RU"/>
              </w:rPr>
              <w:t xml:space="preserve"> / </w:t>
            </w:r>
            <w:proofErr w:type="spellStart"/>
            <w:r w:rsidRPr="00AD19B2">
              <w:rPr>
                <w:rFonts w:ascii="Times New Roman" w:eastAsia="Times New Roman" w:hAnsi="Times New Roman" w:cs="Times New Roman"/>
                <w:lang w:eastAsia="ru-RU"/>
              </w:rPr>
              <w:t>mildly</w:t>
            </w:r>
            <w:proofErr w:type="spellEnd"/>
            <w:r w:rsidRPr="00AD19B2">
              <w:rPr>
                <w:rFonts w:ascii="Times New Roman" w:eastAsia="Times New Roman" w:hAnsi="Times New Roman" w:cs="Times New Roman"/>
                <w:lang w:eastAsia="ru-RU"/>
              </w:rPr>
              <w:t xml:space="preserve"> / </w:t>
            </w:r>
            <w:proofErr w:type="spellStart"/>
            <w:r w:rsidRPr="00AD19B2">
              <w:rPr>
                <w:rFonts w:ascii="Times New Roman" w:eastAsia="Times New Roman" w:hAnsi="Times New Roman" w:cs="Times New Roman"/>
                <w:lang w:eastAsia="ru-RU"/>
              </w:rPr>
              <w:t>tediously</w:t>
            </w:r>
            <w:proofErr w:type="spellEnd"/>
            <w:r w:rsidRPr="00AD19B2">
              <w:rPr>
                <w:rFonts w:ascii="Times New Roman" w:eastAsia="Times New Roman" w:hAnsi="Times New Roman" w:cs="Times New Roman"/>
                <w:lang w:eastAsia="ru-RU"/>
              </w:rPr>
              <w:t>.</w:t>
            </w:r>
          </w:p>
        </w:tc>
        <w:tc>
          <w:tcPr>
            <w:tcW w:w="4394" w:type="dxa"/>
            <w:tcBorders>
              <w:top w:val="outset" w:sz="6" w:space="0" w:color="auto"/>
              <w:left w:val="outset" w:sz="6" w:space="0" w:color="auto"/>
              <w:bottom w:val="outset" w:sz="6" w:space="0" w:color="auto"/>
              <w:right w:val="outset" w:sz="6" w:space="0" w:color="auto"/>
            </w:tcBorders>
            <w:vAlign w:val="center"/>
            <w:hideMark/>
          </w:tcPr>
          <w:p w:rsidR="009638D9" w:rsidRPr="00AD19B2" w:rsidRDefault="009638D9" w:rsidP="009638D9">
            <w:pPr>
              <w:spacing w:after="0" w:line="240" w:lineRule="auto"/>
              <w:rPr>
                <w:rFonts w:ascii="Times New Roman" w:eastAsia="Times New Roman" w:hAnsi="Times New Roman" w:cs="Times New Roman"/>
                <w:lang w:eastAsia="ru-RU"/>
              </w:rPr>
            </w:pPr>
            <w:proofErr w:type="spellStart"/>
            <w:r w:rsidRPr="00AD19B2">
              <w:rPr>
                <w:rFonts w:ascii="Times New Roman" w:eastAsia="Times New Roman" w:hAnsi="Times New Roman" w:cs="Times New Roman"/>
                <w:lang w:eastAsia="ru-RU"/>
              </w:rPr>
              <w:t>slight</w:t>
            </w:r>
            <w:proofErr w:type="spellEnd"/>
            <w:r w:rsidRPr="00AD19B2">
              <w:rPr>
                <w:rFonts w:ascii="Times New Roman" w:eastAsia="Times New Roman" w:hAnsi="Times New Roman" w:cs="Times New Roman"/>
                <w:lang w:eastAsia="ru-RU"/>
              </w:rPr>
              <w:t xml:space="preserve"> / </w:t>
            </w:r>
            <w:proofErr w:type="spellStart"/>
            <w:r w:rsidRPr="00AD19B2">
              <w:rPr>
                <w:rFonts w:ascii="Times New Roman" w:eastAsia="Times New Roman" w:hAnsi="Times New Roman" w:cs="Times New Roman"/>
                <w:lang w:eastAsia="ru-RU"/>
              </w:rPr>
              <w:t>slow</w:t>
            </w:r>
            <w:proofErr w:type="spellEnd"/>
            <w:r w:rsidRPr="00AD19B2">
              <w:rPr>
                <w:rFonts w:ascii="Times New Roman" w:eastAsia="Times New Roman" w:hAnsi="Times New Roman" w:cs="Times New Roman"/>
                <w:lang w:eastAsia="ru-RU"/>
              </w:rPr>
              <w:t xml:space="preserve"> / </w:t>
            </w:r>
            <w:proofErr w:type="spellStart"/>
            <w:r w:rsidRPr="00AD19B2">
              <w:rPr>
                <w:rFonts w:ascii="Times New Roman" w:eastAsia="Times New Roman" w:hAnsi="Times New Roman" w:cs="Times New Roman"/>
                <w:lang w:eastAsia="ru-RU"/>
              </w:rPr>
              <w:t>mild</w:t>
            </w:r>
            <w:proofErr w:type="spellEnd"/>
            <w:r w:rsidRPr="00AD19B2">
              <w:rPr>
                <w:rFonts w:ascii="Times New Roman" w:eastAsia="Times New Roman" w:hAnsi="Times New Roman" w:cs="Times New Roman"/>
                <w:lang w:eastAsia="ru-RU"/>
              </w:rPr>
              <w:t xml:space="preserve"> / </w:t>
            </w:r>
            <w:proofErr w:type="spellStart"/>
            <w:r w:rsidRPr="00AD19B2">
              <w:rPr>
                <w:rFonts w:ascii="Times New Roman" w:eastAsia="Times New Roman" w:hAnsi="Times New Roman" w:cs="Times New Roman"/>
                <w:lang w:eastAsia="ru-RU"/>
              </w:rPr>
              <w:t>tedious</w:t>
            </w:r>
            <w:proofErr w:type="spellEnd"/>
            <w:r w:rsidRPr="00AD19B2">
              <w:rPr>
                <w:rFonts w:ascii="Times New Roman" w:eastAsia="Times New Roman" w:hAnsi="Times New Roman" w:cs="Times New Roman"/>
                <w:lang w:eastAsia="ru-RU"/>
              </w:rPr>
              <w:t>.</w:t>
            </w:r>
          </w:p>
        </w:tc>
      </w:tr>
    </w:tbl>
    <w:p w:rsidR="009638D9" w:rsidRPr="00833B71" w:rsidRDefault="009638D9" w:rsidP="00833B71">
      <w:pPr>
        <w:pStyle w:val="a9"/>
        <w:rPr>
          <w:ins w:id="127" w:author="Unknown"/>
          <w:rFonts w:ascii="Times New Roman" w:hAnsi="Times New Roman" w:cs="Times New Roman"/>
          <w:b/>
          <w:lang w:eastAsia="ru-RU"/>
        </w:rPr>
      </w:pPr>
      <w:proofErr w:type="spellStart"/>
      <w:ins w:id="128" w:author="Unknown">
        <w:r w:rsidRPr="00833B71">
          <w:rPr>
            <w:rFonts w:ascii="Times New Roman" w:hAnsi="Times New Roman" w:cs="Times New Roman"/>
            <w:b/>
            <w:lang w:eastAsia="ru-RU"/>
          </w:rPr>
          <w:lastRenderedPageBreak/>
          <w:t>Example</w:t>
        </w:r>
        <w:proofErr w:type="spellEnd"/>
        <w:r w:rsidRPr="00833B71">
          <w:rPr>
            <w:rFonts w:ascii="Times New Roman" w:hAnsi="Times New Roman" w:cs="Times New Roman"/>
            <w:b/>
            <w:lang w:eastAsia="ru-RU"/>
          </w:rPr>
          <w:t xml:space="preserve">:  </w:t>
        </w:r>
      </w:ins>
    </w:p>
    <w:p w:rsidR="009638D9" w:rsidRPr="0071117D" w:rsidRDefault="009638D9" w:rsidP="009638D9">
      <w:pPr>
        <w:numPr>
          <w:ilvl w:val="0"/>
          <w:numId w:val="4"/>
        </w:numPr>
        <w:spacing w:before="100" w:beforeAutospacing="1" w:after="100" w:afterAutospacing="1" w:line="240" w:lineRule="auto"/>
        <w:rPr>
          <w:ins w:id="129" w:author="Unknown"/>
          <w:rFonts w:ascii="Times New Roman" w:eastAsia="Times New Roman" w:hAnsi="Times New Roman" w:cs="Times New Roman"/>
          <w:lang w:val="en-US" w:eastAsia="ru-RU"/>
        </w:rPr>
      </w:pPr>
      <w:ins w:id="130" w:author="Unknown">
        <w:r w:rsidRPr="0071117D">
          <w:rPr>
            <w:rFonts w:ascii="Times New Roman" w:eastAsia="Times New Roman" w:hAnsi="Times New Roman" w:cs="Times New Roman"/>
            <w:lang w:val="en-US" w:eastAsia="ru-RU"/>
          </w:rPr>
          <w:t>The economic inflation of the country increased sharply by 20% in 2008.</w:t>
        </w:r>
      </w:ins>
    </w:p>
    <w:p w:rsidR="009638D9" w:rsidRPr="0071117D" w:rsidRDefault="009638D9" w:rsidP="009638D9">
      <w:pPr>
        <w:numPr>
          <w:ilvl w:val="0"/>
          <w:numId w:val="4"/>
        </w:numPr>
        <w:spacing w:before="100" w:beforeAutospacing="1" w:after="100" w:afterAutospacing="1" w:line="240" w:lineRule="auto"/>
        <w:rPr>
          <w:ins w:id="131" w:author="Unknown"/>
          <w:rFonts w:ascii="Times New Roman" w:eastAsia="Times New Roman" w:hAnsi="Times New Roman" w:cs="Times New Roman"/>
          <w:lang w:val="en-US" w:eastAsia="ru-RU"/>
        </w:rPr>
      </w:pPr>
      <w:ins w:id="132" w:author="Unknown">
        <w:r w:rsidRPr="0071117D">
          <w:rPr>
            <w:rFonts w:ascii="Times New Roman" w:eastAsia="Times New Roman" w:hAnsi="Times New Roman" w:cs="Times New Roman"/>
            <w:lang w:val="en-US" w:eastAsia="ru-RU"/>
          </w:rPr>
          <w:t>There was a sharp drop in the industrial production in the year 2009. </w:t>
        </w:r>
      </w:ins>
    </w:p>
    <w:p w:rsidR="009638D9" w:rsidRPr="0071117D" w:rsidRDefault="009638D9" w:rsidP="009638D9">
      <w:pPr>
        <w:numPr>
          <w:ilvl w:val="0"/>
          <w:numId w:val="4"/>
        </w:numPr>
        <w:spacing w:before="100" w:beforeAutospacing="1" w:after="100" w:afterAutospacing="1" w:line="240" w:lineRule="auto"/>
        <w:rPr>
          <w:ins w:id="133" w:author="Unknown"/>
          <w:rFonts w:ascii="Times New Roman" w:eastAsia="Times New Roman" w:hAnsi="Times New Roman" w:cs="Times New Roman"/>
          <w:lang w:val="en-US" w:eastAsia="ru-RU"/>
        </w:rPr>
      </w:pPr>
      <w:ins w:id="134" w:author="Unknown">
        <w:r w:rsidRPr="0071117D">
          <w:rPr>
            <w:rFonts w:ascii="Times New Roman" w:eastAsia="Times New Roman" w:hAnsi="Times New Roman" w:cs="Times New Roman"/>
            <w:lang w:val="en-US" w:eastAsia="ru-RU"/>
          </w:rPr>
          <w:t>The demand for new houses dramatically increased in 2002.</w:t>
        </w:r>
      </w:ins>
    </w:p>
    <w:p w:rsidR="009638D9" w:rsidRPr="0071117D" w:rsidRDefault="009638D9" w:rsidP="009638D9">
      <w:pPr>
        <w:numPr>
          <w:ilvl w:val="0"/>
          <w:numId w:val="4"/>
        </w:numPr>
        <w:spacing w:before="100" w:beforeAutospacing="1" w:after="100" w:afterAutospacing="1" w:line="240" w:lineRule="auto"/>
        <w:rPr>
          <w:ins w:id="135" w:author="Unknown"/>
          <w:rFonts w:ascii="Times New Roman" w:eastAsia="Times New Roman" w:hAnsi="Times New Roman" w:cs="Times New Roman"/>
          <w:lang w:val="en-US" w:eastAsia="ru-RU"/>
        </w:rPr>
      </w:pPr>
      <w:ins w:id="136" w:author="Unknown">
        <w:r w:rsidRPr="0071117D">
          <w:rPr>
            <w:rFonts w:ascii="Times New Roman" w:eastAsia="Times New Roman" w:hAnsi="Times New Roman" w:cs="Times New Roman"/>
            <w:lang w:val="en-US" w:eastAsia="ru-RU"/>
          </w:rPr>
          <w:t>The population of the country dramatically increased in the last decade. </w:t>
        </w:r>
      </w:ins>
    </w:p>
    <w:p w:rsidR="009638D9" w:rsidRPr="0071117D" w:rsidRDefault="009638D9" w:rsidP="009638D9">
      <w:pPr>
        <w:numPr>
          <w:ilvl w:val="0"/>
          <w:numId w:val="4"/>
        </w:numPr>
        <w:spacing w:before="100" w:beforeAutospacing="1" w:after="100" w:afterAutospacing="1" w:line="240" w:lineRule="auto"/>
        <w:rPr>
          <w:ins w:id="137" w:author="Unknown"/>
          <w:rFonts w:ascii="Times New Roman" w:eastAsia="Times New Roman" w:hAnsi="Times New Roman" w:cs="Times New Roman"/>
          <w:lang w:val="en-US" w:eastAsia="ru-RU"/>
        </w:rPr>
      </w:pPr>
      <w:ins w:id="138" w:author="Unknown">
        <w:r w:rsidRPr="0071117D">
          <w:rPr>
            <w:rFonts w:ascii="Times New Roman" w:eastAsia="Times New Roman" w:hAnsi="Times New Roman" w:cs="Times New Roman"/>
            <w:lang w:val="en-US" w:eastAsia="ru-RU"/>
          </w:rPr>
          <w:t>The price of the oil moderately increased in last quarter but as a consequence, the price of daily necessity rapidly went up.</w:t>
        </w:r>
      </w:ins>
    </w:p>
    <w:p w:rsidR="009638D9" w:rsidRPr="0071117D" w:rsidRDefault="009638D9" w:rsidP="009638D9">
      <w:pPr>
        <w:spacing w:before="100" w:beforeAutospacing="1" w:after="100" w:afterAutospacing="1" w:line="240" w:lineRule="auto"/>
        <w:rPr>
          <w:ins w:id="139" w:author="Unknown"/>
          <w:rFonts w:ascii="Times New Roman" w:eastAsia="Times New Roman" w:hAnsi="Times New Roman" w:cs="Times New Roman"/>
          <w:lang w:val="en-US" w:eastAsia="ru-RU"/>
        </w:rPr>
      </w:pPr>
      <w:r w:rsidRPr="0071117D">
        <w:rPr>
          <w:rFonts w:ascii="Times New Roman" w:eastAsia="Times New Roman" w:hAnsi="Times New Roman" w:cs="Times New Roman"/>
          <w:noProof/>
          <w:lang w:eastAsia="ru-RU"/>
        </w:rPr>
        <w:drawing>
          <wp:inline distT="0" distB="0" distL="0" distR="0" wp14:anchorId="19BDB513" wp14:editId="1DD86775">
            <wp:extent cx="122555" cy="122555"/>
            <wp:effectExtent l="0" t="0" r="0" b="0"/>
            <wp:docPr id="2" name="Рисунок 2" descr="IELTS Vocabu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ELTS Vocabul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ins w:id="140" w:author="Unknown">
        <w:r w:rsidRPr="0071117D">
          <w:rPr>
            <w:rFonts w:ascii="Times New Roman" w:eastAsia="Times New Roman" w:hAnsi="Times New Roman" w:cs="Times New Roman"/>
            <w:b/>
            <w:bCs/>
            <w:lang w:val="en-US" w:eastAsia="ru-RU"/>
          </w:rPr>
          <w:t>Vocabulary to represent frequent changes in graphs:</w:t>
        </w:r>
        <w:r w:rsidRPr="0071117D">
          <w:rPr>
            <w:rFonts w:ascii="Times New Roman" w:eastAsia="Times New Roman" w:hAnsi="Times New Roman" w:cs="Times New Roman"/>
            <w:lang w:val="en-US" w:eastAsia="ru-RU"/>
          </w:rPr>
          <w:t xml:space="preserve"> </w:t>
        </w:r>
      </w:ins>
    </w:p>
    <w:tbl>
      <w:tblPr>
        <w:tblW w:w="100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2"/>
        <w:gridCol w:w="3543"/>
        <w:gridCol w:w="4395"/>
      </w:tblGrid>
      <w:tr w:rsidR="009638D9" w:rsidRPr="009638D9" w:rsidTr="0071117D">
        <w:trPr>
          <w:trHeight w:val="435"/>
          <w:tblCellSpacing w:w="0" w:type="dxa"/>
        </w:trPr>
        <w:tc>
          <w:tcPr>
            <w:tcW w:w="2142" w:type="dxa"/>
            <w:tcBorders>
              <w:top w:val="outset" w:sz="6" w:space="0" w:color="auto"/>
              <w:left w:val="outset" w:sz="6" w:space="0" w:color="auto"/>
              <w:bottom w:val="outset" w:sz="6" w:space="0" w:color="auto"/>
              <w:right w:val="outset" w:sz="6" w:space="0" w:color="auto"/>
            </w:tcBorders>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sz w:val="20"/>
                <w:szCs w:val="20"/>
                <w:lang w:eastAsia="ru-RU"/>
              </w:rPr>
            </w:pPr>
            <w:proofErr w:type="spellStart"/>
            <w:r w:rsidRPr="00AD19B2">
              <w:rPr>
                <w:rFonts w:ascii="Times New Roman" w:eastAsia="Times New Roman" w:hAnsi="Times New Roman" w:cs="Times New Roman"/>
                <w:b/>
                <w:bCs/>
                <w:color w:val="006400"/>
                <w:sz w:val="20"/>
                <w:szCs w:val="20"/>
                <w:lang w:eastAsia="ru-RU"/>
              </w:rPr>
              <w:t>Type</w:t>
            </w:r>
            <w:proofErr w:type="spellEnd"/>
            <w:r w:rsidRPr="00AD19B2">
              <w:rPr>
                <w:rFonts w:ascii="Times New Roman" w:eastAsia="Times New Roman" w:hAnsi="Times New Roman" w:cs="Times New Roman"/>
                <w:b/>
                <w:bCs/>
                <w:color w:val="006400"/>
                <w:sz w:val="20"/>
                <w:szCs w:val="20"/>
                <w:lang w:eastAsia="ru-RU"/>
              </w:rPr>
              <w:t xml:space="preserve"> </w:t>
            </w:r>
            <w:proofErr w:type="spellStart"/>
            <w:r w:rsidRPr="00AD19B2">
              <w:rPr>
                <w:rFonts w:ascii="Times New Roman" w:eastAsia="Times New Roman" w:hAnsi="Times New Roman" w:cs="Times New Roman"/>
                <w:b/>
                <w:bCs/>
                <w:color w:val="006400"/>
                <w:sz w:val="20"/>
                <w:szCs w:val="20"/>
                <w:lang w:eastAsia="ru-RU"/>
              </w:rPr>
              <w:t>of</w:t>
            </w:r>
            <w:proofErr w:type="spellEnd"/>
            <w:r w:rsidRPr="00AD19B2">
              <w:rPr>
                <w:rFonts w:ascii="Times New Roman" w:eastAsia="Times New Roman" w:hAnsi="Times New Roman" w:cs="Times New Roman"/>
                <w:b/>
                <w:bCs/>
                <w:color w:val="006400"/>
                <w:sz w:val="20"/>
                <w:szCs w:val="20"/>
                <w:lang w:eastAsia="ru-RU"/>
              </w:rPr>
              <w:t xml:space="preserve"> </w:t>
            </w:r>
            <w:proofErr w:type="spellStart"/>
            <w:r w:rsidRPr="00AD19B2">
              <w:rPr>
                <w:rFonts w:ascii="Times New Roman" w:eastAsia="Times New Roman" w:hAnsi="Times New Roman" w:cs="Times New Roman"/>
                <w:b/>
                <w:bCs/>
                <w:color w:val="006400"/>
                <w:sz w:val="20"/>
                <w:szCs w:val="20"/>
                <w:lang w:eastAsia="ru-RU"/>
              </w:rPr>
              <w:t>Change</w:t>
            </w:r>
            <w:proofErr w:type="spellEnd"/>
            <w:r w:rsidRPr="00AD19B2">
              <w:rPr>
                <w:rFonts w:ascii="Times New Roman" w:eastAsia="Times New Roman" w:hAnsi="Times New Roman" w:cs="Times New Roman"/>
                <w:sz w:val="20"/>
                <w:szCs w:val="20"/>
                <w:lang w:eastAsia="ru-RU"/>
              </w:rPr>
              <w:t xml:space="preserve"> </w:t>
            </w:r>
          </w:p>
        </w:tc>
        <w:tc>
          <w:tcPr>
            <w:tcW w:w="3543" w:type="dxa"/>
            <w:tcBorders>
              <w:top w:val="outset" w:sz="6" w:space="0" w:color="auto"/>
              <w:left w:val="outset" w:sz="6" w:space="0" w:color="auto"/>
              <w:bottom w:val="outset" w:sz="6" w:space="0" w:color="auto"/>
              <w:right w:val="outset" w:sz="6" w:space="0" w:color="auto"/>
            </w:tcBorders>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sz w:val="20"/>
                <w:szCs w:val="20"/>
                <w:lang w:eastAsia="ru-RU"/>
              </w:rPr>
            </w:pPr>
            <w:proofErr w:type="spellStart"/>
            <w:r w:rsidRPr="00AD19B2">
              <w:rPr>
                <w:rFonts w:ascii="Times New Roman" w:eastAsia="Times New Roman" w:hAnsi="Times New Roman" w:cs="Times New Roman"/>
                <w:b/>
                <w:bCs/>
                <w:color w:val="006400"/>
                <w:sz w:val="20"/>
                <w:szCs w:val="20"/>
                <w:lang w:eastAsia="ru-RU"/>
              </w:rPr>
              <w:t>Verb</w:t>
            </w:r>
            <w:proofErr w:type="spellEnd"/>
            <w:r w:rsidRPr="00AD19B2">
              <w:rPr>
                <w:rFonts w:ascii="Times New Roman" w:eastAsia="Times New Roman" w:hAnsi="Times New Roman" w:cs="Times New Roman"/>
                <w:b/>
                <w:bCs/>
                <w:color w:val="006400"/>
                <w:sz w:val="20"/>
                <w:szCs w:val="20"/>
                <w:lang w:eastAsia="ru-RU"/>
              </w:rPr>
              <w:t xml:space="preserve"> </w:t>
            </w:r>
            <w:proofErr w:type="spellStart"/>
            <w:r w:rsidRPr="00AD19B2">
              <w:rPr>
                <w:rFonts w:ascii="Times New Roman" w:eastAsia="Times New Roman" w:hAnsi="Times New Roman" w:cs="Times New Roman"/>
                <w:b/>
                <w:bCs/>
                <w:color w:val="006400"/>
                <w:sz w:val="20"/>
                <w:szCs w:val="20"/>
                <w:lang w:eastAsia="ru-RU"/>
              </w:rPr>
              <w:t>form</w:t>
            </w:r>
            <w:proofErr w:type="spellEnd"/>
            <w:r w:rsidRPr="00AD19B2">
              <w:rPr>
                <w:rFonts w:ascii="Times New Roman" w:eastAsia="Times New Roman" w:hAnsi="Times New Roman" w:cs="Times New Roman"/>
                <w:sz w:val="20"/>
                <w:szCs w:val="20"/>
                <w:lang w:eastAsia="ru-RU"/>
              </w:rPr>
              <w:t xml:space="preserve"> </w:t>
            </w:r>
          </w:p>
        </w:tc>
        <w:tc>
          <w:tcPr>
            <w:tcW w:w="4395" w:type="dxa"/>
            <w:tcBorders>
              <w:top w:val="outset" w:sz="6" w:space="0" w:color="auto"/>
              <w:left w:val="outset" w:sz="6" w:space="0" w:color="auto"/>
              <w:bottom w:val="outset" w:sz="6" w:space="0" w:color="auto"/>
              <w:right w:val="outset" w:sz="6" w:space="0" w:color="auto"/>
            </w:tcBorders>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sz w:val="20"/>
                <w:szCs w:val="20"/>
                <w:lang w:eastAsia="ru-RU"/>
              </w:rPr>
            </w:pPr>
            <w:proofErr w:type="spellStart"/>
            <w:r w:rsidRPr="00AD19B2">
              <w:rPr>
                <w:rFonts w:ascii="Times New Roman" w:eastAsia="Times New Roman" w:hAnsi="Times New Roman" w:cs="Times New Roman"/>
                <w:b/>
                <w:bCs/>
                <w:color w:val="006400"/>
                <w:sz w:val="20"/>
                <w:szCs w:val="20"/>
                <w:lang w:eastAsia="ru-RU"/>
              </w:rPr>
              <w:t>Noun</w:t>
            </w:r>
            <w:proofErr w:type="spellEnd"/>
            <w:r w:rsidRPr="00AD19B2">
              <w:rPr>
                <w:rFonts w:ascii="Times New Roman" w:eastAsia="Times New Roman" w:hAnsi="Times New Roman" w:cs="Times New Roman"/>
                <w:b/>
                <w:bCs/>
                <w:color w:val="006400"/>
                <w:sz w:val="20"/>
                <w:szCs w:val="20"/>
                <w:lang w:eastAsia="ru-RU"/>
              </w:rPr>
              <w:t xml:space="preserve"> </w:t>
            </w:r>
            <w:proofErr w:type="spellStart"/>
            <w:r w:rsidRPr="00AD19B2">
              <w:rPr>
                <w:rFonts w:ascii="Times New Roman" w:eastAsia="Times New Roman" w:hAnsi="Times New Roman" w:cs="Times New Roman"/>
                <w:b/>
                <w:bCs/>
                <w:color w:val="006400"/>
                <w:sz w:val="20"/>
                <w:szCs w:val="20"/>
                <w:lang w:eastAsia="ru-RU"/>
              </w:rPr>
              <w:t>form</w:t>
            </w:r>
            <w:proofErr w:type="spellEnd"/>
            <w:r w:rsidRPr="00AD19B2">
              <w:rPr>
                <w:rFonts w:ascii="Times New Roman" w:eastAsia="Times New Roman" w:hAnsi="Times New Roman" w:cs="Times New Roman"/>
                <w:sz w:val="20"/>
                <w:szCs w:val="20"/>
                <w:lang w:eastAsia="ru-RU"/>
              </w:rPr>
              <w:t xml:space="preserve"> </w:t>
            </w:r>
          </w:p>
        </w:tc>
      </w:tr>
      <w:tr w:rsidR="009638D9" w:rsidRPr="006A1602" w:rsidTr="0071117D">
        <w:trPr>
          <w:trHeight w:val="795"/>
          <w:tblCellSpacing w:w="0" w:type="dxa"/>
        </w:trPr>
        <w:tc>
          <w:tcPr>
            <w:tcW w:w="2142" w:type="dxa"/>
            <w:tcBorders>
              <w:top w:val="outset" w:sz="6" w:space="0" w:color="auto"/>
              <w:left w:val="outset" w:sz="6" w:space="0" w:color="auto"/>
              <w:bottom w:val="outset" w:sz="6" w:space="0" w:color="auto"/>
              <w:right w:val="outset" w:sz="6" w:space="0" w:color="auto"/>
            </w:tcBorders>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eastAsia="ru-RU"/>
              </w:rPr>
            </w:pPr>
            <w:r w:rsidRPr="00AD19B2">
              <w:rPr>
                <w:rFonts w:ascii="Times New Roman" w:eastAsia="Times New Roman" w:hAnsi="Times New Roman" w:cs="Times New Roman"/>
                <w:b/>
                <w:bCs/>
                <w:lang w:eastAsia="ru-RU"/>
              </w:rPr>
              <w:t> </w:t>
            </w:r>
            <w:proofErr w:type="spellStart"/>
            <w:r w:rsidRPr="00AD19B2">
              <w:rPr>
                <w:rFonts w:ascii="Times New Roman" w:eastAsia="Times New Roman" w:hAnsi="Times New Roman" w:cs="Times New Roman"/>
                <w:b/>
                <w:bCs/>
                <w:lang w:eastAsia="ru-RU"/>
              </w:rPr>
              <w:t>Rapid</w:t>
            </w:r>
            <w:proofErr w:type="spellEnd"/>
            <w:r w:rsidRPr="00AD19B2">
              <w:rPr>
                <w:rFonts w:ascii="Times New Roman" w:eastAsia="Times New Roman" w:hAnsi="Times New Roman" w:cs="Times New Roman"/>
                <w:b/>
                <w:bCs/>
                <w:lang w:eastAsia="ru-RU"/>
              </w:rPr>
              <w:t xml:space="preserve"> </w:t>
            </w:r>
            <w:proofErr w:type="spellStart"/>
            <w:r w:rsidRPr="00AD19B2">
              <w:rPr>
                <w:rFonts w:ascii="Times New Roman" w:eastAsia="Times New Roman" w:hAnsi="Times New Roman" w:cs="Times New Roman"/>
                <w:b/>
                <w:bCs/>
                <w:lang w:eastAsia="ru-RU"/>
              </w:rPr>
              <w:t>ups</w:t>
            </w:r>
            <w:proofErr w:type="spellEnd"/>
            <w:r w:rsidRPr="00AD19B2">
              <w:rPr>
                <w:rFonts w:ascii="Times New Roman" w:eastAsia="Times New Roman" w:hAnsi="Times New Roman" w:cs="Times New Roman"/>
                <w:b/>
                <w:bCs/>
                <w:lang w:eastAsia="ru-RU"/>
              </w:rPr>
              <w:t xml:space="preserve"> </w:t>
            </w:r>
            <w:proofErr w:type="spellStart"/>
            <w:r w:rsidRPr="00AD19B2">
              <w:rPr>
                <w:rFonts w:ascii="Times New Roman" w:eastAsia="Times New Roman" w:hAnsi="Times New Roman" w:cs="Times New Roman"/>
                <w:b/>
                <w:bCs/>
                <w:lang w:eastAsia="ru-RU"/>
              </w:rPr>
              <w:t>and</w:t>
            </w:r>
            <w:proofErr w:type="spellEnd"/>
            <w:r w:rsidRPr="00AD19B2">
              <w:rPr>
                <w:rFonts w:ascii="Times New Roman" w:eastAsia="Times New Roman" w:hAnsi="Times New Roman" w:cs="Times New Roman"/>
                <w:b/>
                <w:bCs/>
                <w:lang w:eastAsia="ru-RU"/>
              </w:rPr>
              <w:t xml:space="preserve"> </w:t>
            </w:r>
            <w:proofErr w:type="spellStart"/>
            <w:r w:rsidRPr="00AD19B2">
              <w:rPr>
                <w:rFonts w:ascii="Times New Roman" w:eastAsia="Times New Roman" w:hAnsi="Times New Roman" w:cs="Times New Roman"/>
                <w:b/>
                <w:bCs/>
                <w:lang w:eastAsia="ru-RU"/>
              </w:rPr>
              <w:t>downs</w:t>
            </w:r>
            <w:proofErr w:type="spellEnd"/>
            <w:r w:rsidRPr="00AD19B2">
              <w:rPr>
                <w:rFonts w:ascii="Times New Roman" w:eastAsia="Times New Roman" w:hAnsi="Times New Roman" w:cs="Times New Roman"/>
                <w:lang w:eastAsia="ru-RU"/>
              </w:rPr>
              <w:t xml:space="preserve"> </w:t>
            </w:r>
          </w:p>
        </w:tc>
        <w:tc>
          <w:tcPr>
            <w:tcW w:w="3543" w:type="dxa"/>
            <w:tcBorders>
              <w:top w:val="outset" w:sz="6" w:space="0" w:color="auto"/>
              <w:left w:val="outset" w:sz="6" w:space="0" w:color="auto"/>
              <w:bottom w:val="outset" w:sz="6" w:space="0" w:color="auto"/>
              <w:right w:val="outset" w:sz="6" w:space="0" w:color="auto"/>
            </w:tcBorders>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val="en-US" w:eastAsia="ru-RU"/>
              </w:rPr>
            </w:pPr>
            <w:r w:rsidRPr="00AD19B2">
              <w:rPr>
                <w:rFonts w:ascii="Times New Roman" w:eastAsia="Times New Roman" w:hAnsi="Times New Roman" w:cs="Times New Roman"/>
                <w:lang w:val="en-US" w:eastAsia="ru-RU"/>
              </w:rPr>
              <w:t xml:space="preserve">wave / fluctuate / oscillate / vacillate / palpitate </w:t>
            </w:r>
          </w:p>
        </w:tc>
        <w:tc>
          <w:tcPr>
            <w:tcW w:w="4395" w:type="dxa"/>
            <w:tcBorders>
              <w:top w:val="outset" w:sz="6" w:space="0" w:color="auto"/>
              <w:left w:val="outset" w:sz="6" w:space="0" w:color="auto"/>
              <w:bottom w:val="outset" w:sz="6" w:space="0" w:color="auto"/>
              <w:right w:val="outset" w:sz="6" w:space="0" w:color="auto"/>
            </w:tcBorders>
            <w:vAlign w:val="center"/>
            <w:hideMark/>
          </w:tcPr>
          <w:p w:rsidR="009638D9" w:rsidRPr="00AD19B2" w:rsidRDefault="009638D9" w:rsidP="009638D9">
            <w:pPr>
              <w:spacing w:before="100" w:beforeAutospacing="1" w:after="100" w:afterAutospacing="1" w:line="240" w:lineRule="auto"/>
              <w:rPr>
                <w:rFonts w:ascii="Times New Roman" w:eastAsia="Times New Roman" w:hAnsi="Times New Roman" w:cs="Times New Roman"/>
                <w:lang w:val="en-US" w:eastAsia="ru-RU"/>
              </w:rPr>
            </w:pPr>
            <w:r w:rsidRPr="00AD19B2">
              <w:rPr>
                <w:rFonts w:ascii="Times New Roman" w:eastAsia="Times New Roman" w:hAnsi="Times New Roman" w:cs="Times New Roman"/>
                <w:lang w:val="en-US" w:eastAsia="ru-RU"/>
              </w:rPr>
              <w:t xml:space="preserve">waves / fluctuations / oscillations / vacillations /  palpitations </w:t>
            </w:r>
          </w:p>
        </w:tc>
      </w:tr>
    </w:tbl>
    <w:p w:rsidR="009638D9" w:rsidRPr="006A1602" w:rsidRDefault="009638D9" w:rsidP="00AD19B2">
      <w:pPr>
        <w:pStyle w:val="a9"/>
        <w:rPr>
          <w:ins w:id="141" w:author="Unknown"/>
          <w:rFonts w:ascii="Times New Roman" w:hAnsi="Times New Roman" w:cs="Times New Roman"/>
          <w:b/>
          <w:lang w:val="en-US" w:eastAsia="ru-RU"/>
        </w:rPr>
      </w:pPr>
      <w:ins w:id="142" w:author="Unknown">
        <w:r w:rsidRPr="006A1602">
          <w:rPr>
            <w:rFonts w:ascii="Times New Roman" w:hAnsi="Times New Roman" w:cs="Times New Roman"/>
            <w:b/>
            <w:lang w:val="en-US" w:eastAsia="ru-RU"/>
          </w:rPr>
          <w:t xml:space="preserve">Example:  </w:t>
        </w:r>
      </w:ins>
    </w:p>
    <w:p w:rsidR="009638D9" w:rsidRPr="00833B71" w:rsidRDefault="009638D9" w:rsidP="00AD19B2">
      <w:pPr>
        <w:pStyle w:val="a9"/>
        <w:rPr>
          <w:ins w:id="143" w:author="Unknown"/>
          <w:rFonts w:ascii="Times New Roman" w:hAnsi="Times New Roman" w:cs="Times New Roman"/>
          <w:sz w:val="20"/>
          <w:szCs w:val="20"/>
          <w:lang w:val="en-US" w:eastAsia="ru-RU"/>
        </w:rPr>
      </w:pPr>
      <w:ins w:id="144" w:author="Unknown">
        <w:r w:rsidRPr="00833B71">
          <w:rPr>
            <w:rFonts w:ascii="Times New Roman" w:hAnsi="Times New Roman" w:cs="Times New Roman"/>
            <w:sz w:val="20"/>
            <w:szCs w:val="20"/>
            <w:lang w:val="en-US" w:eastAsia="ru-RU"/>
          </w:rPr>
          <w:t>The price of the raw materials fluctuated for the first three months.</w:t>
        </w:r>
      </w:ins>
    </w:p>
    <w:p w:rsidR="009638D9" w:rsidRPr="00833B71" w:rsidRDefault="009638D9" w:rsidP="00AD19B2">
      <w:pPr>
        <w:pStyle w:val="a9"/>
        <w:rPr>
          <w:ins w:id="145" w:author="Unknown"/>
          <w:rFonts w:ascii="Times New Roman" w:hAnsi="Times New Roman" w:cs="Times New Roman"/>
          <w:sz w:val="20"/>
          <w:szCs w:val="20"/>
          <w:lang w:val="en-US" w:eastAsia="ru-RU"/>
        </w:rPr>
      </w:pPr>
      <w:ins w:id="146" w:author="Unknown">
        <w:r w:rsidRPr="00833B71">
          <w:rPr>
            <w:rFonts w:ascii="Times New Roman" w:hAnsi="Times New Roman" w:cs="Times New Roman"/>
            <w:sz w:val="20"/>
            <w:szCs w:val="20"/>
            <w:lang w:val="en-US" w:eastAsia="ru-RU"/>
          </w:rPr>
          <w:t>The graph shows the oscillations of the price of fuel from 1998 to 2002.</w:t>
        </w:r>
      </w:ins>
    </w:p>
    <w:p w:rsidR="009638D9" w:rsidRPr="00833B71" w:rsidRDefault="009638D9" w:rsidP="00AD19B2">
      <w:pPr>
        <w:pStyle w:val="a9"/>
        <w:rPr>
          <w:ins w:id="147" w:author="Unknown"/>
          <w:rFonts w:ascii="Times New Roman" w:hAnsi="Times New Roman" w:cs="Times New Roman"/>
          <w:sz w:val="20"/>
          <w:szCs w:val="20"/>
          <w:lang w:val="en-US" w:eastAsia="ru-RU"/>
        </w:rPr>
      </w:pPr>
      <w:ins w:id="148" w:author="Unknown">
        <w:r w:rsidRPr="00833B71">
          <w:rPr>
            <w:rFonts w:ascii="Times New Roman" w:hAnsi="Times New Roman" w:cs="Times New Roman"/>
            <w:sz w:val="20"/>
            <w:szCs w:val="20"/>
            <w:lang w:val="en-US" w:eastAsia="ru-RU"/>
          </w:rPr>
          <w:t xml:space="preserve">The passenger number in this station oscillates throughout the day but early morning and evening are the two busiest </w:t>
        </w:r>
        <w:proofErr w:type="gramStart"/>
        <w:r w:rsidRPr="00833B71">
          <w:rPr>
            <w:rFonts w:ascii="Times New Roman" w:hAnsi="Times New Roman" w:cs="Times New Roman"/>
            <w:sz w:val="20"/>
            <w:szCs w:val="20"/>
            <w:lang w:val="en-US" w:eastAsia="ru-RU"/>
          </w:rPr>
          <w:t>time</w:t>
        </w:r>
        <w:proofErr w:type="gramEnd"/>
        <w:r w:rsidRPr="00833B71">
          <w:rPr>
            <w:rFonts w:ascii="Times New Roman" w:hAnsi="Times New Roman" w:cs="Times New Roman"/>
            <w:sz w:val="20"/>
            <w:szCs w:val="20"/>
            <w:lang w:val="en-US" w:eastAsia="ru-RU"/>
          </w:rPr>
          <w:t>.</w:t>
        </w:r>
      </w:ins>
    </w:p>
    <w:p w:rsidR="009638D9" w:rsidRPr="00833B71" w:rsidRDefault="009638D9" w:rsidP="00AD19B2">
      <w:pPr>
        <w:pStyle w:val="a9"/>
        <w:rPr>
          <w:ins w:id="149" w:author="Unknown"/>
          <w:rFonts w:ascii="Times New Roman" w:hAnsi="Times New Roman" w:cs="Times New Roman"/>
          <w:sz w:val="20"/>
          <w:szCs w:val="20"/>
          <w:lang w:val="en-US" w:eastAsia="ru-RU"/>
        </w:rPr>
      </w:pPr>
      <w:ins w:id="150" w:author="Unknown">
        <w:r w:rsidRPr="00833B71">
          <w:rPr>
            <w:rFonts w:ascii="Times New Roman" w:hAnsi="Times New Roman" w:cs="Times New Roman"/>
            <w:sz w:val="20"/>
            <w:szCs w:val="20"/>
            <w:lang w:val="en-US" w:eastAsia="ru-RU"/>
          </w:rPr>
          <w:t xml:space="preserve">The </w:t>
        </w:r>
        <w:proofErr w:type="gramStart"/>
        <w:r w:rsidRPr="00833B71">
          <w:rPr>
            <w:rFonts w:ascii="Times New Roman" w:hAnsi="Times New Roman" w:cs="Times New Roman"/>
            <w:sz w:val="20"/>
            <w:szCs w:val="20"/>
            <w:lang w:val="en-US" w:eastAsia="ru-RU"/>
          </w:rPr>
          <w:t>changes of car production in Japan shows</w:t>
        </w:r>
        <w:proofErr w:type="gramEnd"/>
        <w:r w:rsidRPr="00833B71">
          <w:rPr>
            <w:rFonts w:ascii="Times New Roman" w:hAnsi="Times New Roman" w:cs="Times New Roman"/>
            <w:sz w:val="20"/>
            <w:szCs w:val="20"/>
            <w:lang w:val="en-US" w:eastAsia="ru-RU"/>
          </w:rPr>
          <w:t xml:space="preserve"> a palpitation for the second quarter of the year. </w:t>
        </w:r>
      </w:ins>
    </w:p>
    <w:p w:rsidR="009638D9" w:rsidRPr="00833B71" w:rsidRDefault="009638D9" w:rsidP="00AD19B2">
      <w:pPr>
        <w:pStyle w:val="a9"/>
        <w:rPr>
          <w:ins w:id="151" w:author="Unknown"/>
          <w:rFonts w:ascii="Times New Roman" w:hAnsi="Times New Roman" w:cs="Times New Roman"/>
          <w:sz w:val="20"/>
          <w:szCs w:val="20"/>
          <w:lang w:val="en-US" w:eastAsia="ru-RU"/>
        </w:rPr>
      </w:pPr>
      <w:ins w:id="152" w:author="Unknown">
        <w:r w:rsidRPr="00833B71">
          <w:rPr>
            <w:rFonts w:ascii="Times New Roman" w:hAnsi="Times New Roman" w:cs="Times New Roman"/>
            <w:sz w:val="20"/>
            <w:szCs w:val="20"/>
            <w:lang w:val="en-US" w:eastAsia="ru-RU"/>
          </w:rPr>
          <w:t>The number of students in debate clubs fluctuated in different months as rapid ups and downs could be observed in the last three months.</w:t>
        </w:r>
      </w:ins>
    </w:p>
    <w:p w:rsidR="009638D9" w:rsidRPr="00833B71" w:rsidRDefault="009638D9" w:rsidP="00AD19B2">
      <w:pPr>
        <w:pStyle w:val="a9"/>
        <w:rPr>
          <w:ins w:id="153" w:author="Unknown"/>
          <w:rFonts w:ascii="Times New Roman" w:eastAsia="Times New Roman" w:hAnsi="Times New Roman" w:cs="Times New Roman"/>
          <w:sz w:val="20"/>
          <w:szCs w:val="20"/>
          <w:lang w:val="en-US" w:eastAsia="ru-RU"/>
        </w:rPr>
      </w:pPr>
      <w:ins w:id="154" w:author="Unknown">
        <w:r w:rsidRPr="006A1602">
          <w:rPr>
            <w:rFonts w:ascii="Times New Roman" w:eastAsia="Times New Roman" w:hAnsi="Times New Roman" w:cs="Times New Roman"/>
            <w:b/>
            <w:bCs/>
            <w:highlight w:val="yellow"/>
            <w:lang w:val="en-US" w:eastAsia="ru-RU"/>
          </w:rPr>
          <w:t>Tips</w:t>
        </w:r>
        <w:proofErr w:type="gramStart"/>
        <w:r w:rsidRPr="006A1602">
          <w:rPr>
            <w:rFonts w:ascii="Times New Roman" w:eastAsia="Times New Roman" w:hAnsi="Times New Roman" w:cs="Times New Roman"/>
            <w:b/>
            <w:bCs/>
            <w:highlight w:val="yellow"/>
            <w:lang w:val="en-US" w:eastAsia="ru-RU"/>
          </w:rPr>
          <w:t>:</w:t>
        </w:r>
        <w:proofErr w:type="gramEnd"/>
        <w:r w:rsidRPr="00AD19B2">
          <w:rPr>
            <w:rFonts w:ascii="Times New Roman" w:eastAsia="Times New Roman" w:hAnsi="Times New Roman" w:cs="Times New Roman"/>
            <w:lang w:val="en-US" w:eastAsia="ru-RU"/>
          </w:rPr>
          <w:br/>
        </w:r>
        <w:r w:rsidRPr="00833B71">
          <w:rPr>
            <w:rFonts w:ascii="Times New Roman" w:eastAsia="Times New Roman" w:hAnsi="Times New Roman" w:cs="Times New Roman"/>
            <w:sz w:val="20"/>
            <w:szCs w:val="20"/>
            <w:lang w:val="en-US" w:eastAsia="ru-RU"/>
          </w:rPr>
          <w:t xml:space="preserve">1.  DO NOT try to present every single data presented in a graph. Rather pick 5-7 most significant and important trends/ changes and show their comparisons and contrasts. </w:t>
        </w:r>
      </w:ins>
    </w:p>
    <w:p w:rsidR="009638D9" w:rsidRPr="00833B71" w:rsidRDefault="009638D9" w:rsidP="00AD19B2">
      <w:pPr>
        <w:pStyle w:val="a9"/>
        <w:rPr>
          <w:ins w:id="155" w:author="Unknown"/>
          <w:rFonts w:ascii="Times New Roman" w:eastAsia="Times New Roman" w:hAnsi="Times New Roman" w:cs="Times New Roman"/>
          <w:sz w:val="20"/>
          <w:szCs w:val="20"/>
          <w:lang w:val="en-US" w:eastAsia="ru-RU"/>
        </w:rPr>
      </w:pPr>
      <w:ins w:id="156" w:author="Unknown">
        <w:r w:rsidRPr="00833B71">
          <w:rPr>
            <w:rFonts w:ascii="Times New Roman" w:eastAsia="Times New Roman" w:hAnsi="Times New Roman" w:cs="Times New Roman"/>
            <w:sz w:val="20"/>
            <w:szCs w:val="20"/>
            <w:lang w:val="en-US" w:eastAsia="ru-RU"/>
          </w:rPr>
          <w:t xml:space="preserve">2. The question asks you to write a report and </w:t>
        </w:r>
        <w:proofErr w:type="spellStart"/>
        <w:r w:rsidRPr="00833B71">
          <w:rPr>
            <w:rFonts w:ascii="Times New Roman" w:eastAsia="Times New Roman" w:hAnsi="Times New Roman" w:cs="Times New Roman"/>
            <w:sz w:val="20"/>
            <w:szCs w:val="20"/>
            <w:lang w:val="en-US" w:eastAsia="ru-RU"/>
          </w:rPr>
          <w:t>summarise</w:t>
        </w:r>
        <w:proofErr w:type="spellEnd"/>
        <w:r w:rsidRPr="00833B71">
          <w:rPr>
            <w:rFonts w:ascii="Times New Roman" w:eastAsia="Times New Roman" w:hAnsi="Times New Roman" w:cs="Times New Roman"/>
            <w:sz w:val="20"/>
            <w:szCs w:val="20"/>
            <w:lang w:val="en-US" w:eastAsia="ru-RU"/>
          </w:rPr>
          <w:t xml:space="preserve"> the data presented in graphs(s). This is why you need to show the comparisons, contrasts, show the highest and lowest points and most striking features in your answer, not every piece of data presented in the diagram(s). </w:t>
        </w:r>
      </w:ins>
    </w:p>
    <w:p w:rsidR="009638D9" w:rsidRPr="00833B71" w:rsidRDefault="009638D9" w:rsidP="00AD19B2">
      <w:pPr>
        <w:pStyle w:val="a9"/>
        <w:rPr>
          <w:ins w:id="157" w:author="Unknown"/>
          <w:rFonts w:ascii="Times New Roman" w:eastAsia="Times New Roman" w:hAnsi="Times New Roman" w:cs="Times New Roman"/>
          <w:b/>
          <w:bCs/>
          <w:sz w:val="20"/>
          <w:szCs w:val="20"/>
          <w:lang w:val="en-US" w:eastAsia="ru-RU"/>
        </w:rPr>
      </w:pPr>
      <w:ins w:id="158" w:author="Unknown">
        <w:r w:rsidRPr="00833B71">
          <w:rPr>
            <w:rFonts w:ascii="Times New Roman" w:eastAsia="Times New Roman" w:hAnsi="Times New Roman" w:cs="Times New Roman"/>
            <w:b/>
            <w:bCs/>
            <w:color w:val="006400"/>
            <w:sz w:val="20"/>
            <w:szCs w:val="20"/>
            <w:lang w:val="en-US" w:eastAsia="ru-RU"/>
          </w:rPr>
          <w:t xml:space="preserve">Types of Changes/ Differences and Vocabulary to present them:  </w:t>
        </w:r>
      </w:ins>
    </w:p>
    <w:p w:rsidR="009638D9" w:rsidRPr="00833B71" w:rsidRDefault="009638D9" w:rsidP="00AD19B2">
      <w:pPr>
        <w:pStyle w:val="a9"/>
        <w:rPr>
          <w:ins w:id="159" w:author="Unknown"/>
          <w:rFonts w:ascii="Times New Roman" w:eastAsia="Times New Roman" w:hAnsi="Times New Roman" w:cs="Times New Roman"/>
          <w:sz w:val="20"/>
          <w:szCs w:val="20"/>
          <w:lang w:val="en-US" w:eastAsia="ru-RU"/>
        </w:rPr>
      </w:pPr>
      <w:ins w:id="160" w:author="Unknown">
        <w:r w:rsidRPr="00833B71">
          <w:rPr>
            <w:rFonts w:ascii="Times New Roman" w:eastAsia="Times New Roman" w:hAnsi="Times New Roman" w:cs="Times New Roman"/>
            <w:b/>
            <w:bCs/>
            <w:color w:val="0066CC"/>
            <w:sz w:val="20"/>
            <w:szCs w:val="20"/>
            <w:lang w:val="en-US" w:eastAsia="ru-RU"/>
          </w:rPr>
          <w:t xml:space="preserve">Great change / </w:t>
        </w:r>
        <w:proofErr w:type="gramStart"/>
        <w:r w:rsidRPr="00833B71">
          <w:rPr>
            <w:rFonts w:ascii="Times New Roman" w:eastAsia="Times New Roman" w:hAnsi="Times New Roman" w:cs="Times New Roman"/>
            <w:b/>
            <w:bCs/>
            <w:color w:val="0066CC"/>
            <w:sz w:val="20"/>
            <w:szCs w:val="20"/>
            <w:lang w:val="en-US" w:eastAsia="ru-RU"/>
          </w:rPr>
          <w:t>Huge</w:t>
        </w:r>
        <w:proofErr w:type="gramEnd"/>
        <w:r w:rsidRPr="00833B71">
          <w:rPr>
            <w:rFonts w:ascii="Times New Roman" w:eastAsia="Times New Roman" w:hAnsi="Times New Roman" w:cs="Times New Roman"/>
            <w:b/>
            <w:bCs/>
            <w:color w:val="0066CC"/>
            <w:sz w:val="20"/>
            <w:szCs w:val="20"/>
            <w:lang w:val="en-US" w:eastAsia="ru-RU"/>
          </w:rPr>
          <w:t xml:space="preserve"> difference: </w:t>
        </w:r>
      </w:ins>
    </w:p>
    <w:p w:rsidR="009638D9" w:rsidRPr="00833B71" w:rsidRDefault="009638D9" w:rsidP="00AD19B2">
      <w:pPr>
        <w:pStyle w:val="a9"/>
        <w:rPr>
          <w:ins w:id="161" w:author="Unknown"/>
          <w:rFonts w:ascii="Times New Roman" w:eastAsia="Times New Roman" w:hAnsi="Times New Roman" w:cs="Times New Roman"/>
          <w:sz w:val="20"/>
          <w:szCs w:val="20"/>
          <w:lang w:val="en-US" w:eastAsia="ru-RU"/>
        </w:rPr>
      </w:pPr>
      <w:ins w:id="162" w:author="Unknown">
        <w:r w:rsidRPr="00833B71">
          <w:rPr>
            <w:rFonts w:ascii="Times New Roman" w:eastAsia="Times New Roman" w:hAnsi="Times New Roman" w:cs="Times New Roman"/>
            <w:b/>
            <w:bCs/>
            <w:sz w:val="20"/>
            <w:szCs w:val="20"/>
            <w:lang w:val="en-US" w:eastAsia="ru-RU"/>
          </w:rPr>
          <w:t>Adjectives                           Adverbs</w:t>
        </w:r>
        <w:r w:rsidRPr="00833B71">
          <w:rPr>
            <w:rFonts w:ascii="Times New Roman" w:eastAsia="Times New Roman" w:hAnsi="Times New Roman" w:cs="Times New Roman"/>
            <w:sz w:val="20"/>
            <w:szCs w:val="20"/>
            <w:lang w:val="en-US" w:eastAsia="ru-RU"/>
          </w:rPr>
          <w:t xml:space="preserve"> </w:t>
        </w:r>
      </w:ins>
    </w:p>
    <w:p w:rsidR="009638D9" w:rsidRPr="00833B71" w:rsidRDefault="009638D9" w:rsidP="00AD19B2">
      <w:pPr>
        <w:pStyle w:val="a9"/>
        <w:rPr>
          <w:ins w:id="163" w:author="Unknown"/>
          <w:rFonts w:ascii="Times New Roman" w:eastAsia="Times New Roman" w:hAnsi="Times New Roman" w:cs="Times New Roman"/>
          <w:sz w:val="20"/>
          <w:szCs w:val="20"/>
          <w:lang w:val="en-US" w:eastAsia="ru-RU"/>
        </w:rPr>
      </w:pPr>
      <w:ins w:id="164" w:author="Unknown">
        <w:r w:rsidRPr="00833B71">
          <w:rPr>
            <w:rFonts w:ascii="Times New Roman" w:eastAsia="Times New Roman" w:hAnsi="Times New Roman" w:cs="Times New Roman"/>
            <w:sz w:val="20"/>
            <w:szCs w:val="20"/>
            <w:lang w:val="en-US" w:eastAsia="ru-RU"/>
          </w:rPr>
          <w:t>Overwhelming                  Overwhelmingly</w:t>
        </w:r>
        <w:r w:rsidRPr="00833B71">
          <w:rPr>
            <w:rFonts w:ascii="Times New Roman" w:eastAsia="Times New Roman" w:hAnsi="Times New Roman" w:cs="Times New Roman"/>
            <w:sz w:val="20"/>
            <w:szCs w:val="20"/>
            <w:lang w:val="en-US" w:eastAsia="ru-RU"/>
          </w:rPr>
          <w:br/>
          <w:t>Substantial                         Substantially</w:t>
        </w:r>
        <w:r w:rsidRPr="00833B71">
          <w:rPr>
            <w:rFonts w:ascii="Times New Roman" w:eastAsia="Times New Roman" w:hAnsi="Times New Roman" w:cs="Times New Roman"/>
            <w:sz w:val="20"/>
            <w:szCs w:val="20"/>
            <w:lang w:val="en-US" w:eastAsia="ru-RU"/>
          </w:rPr>
          <w:br/>
          <w:t xml:space="preserve">Enormous                          Enormously </w:t>
        </w:r>
      </w:ins>
    </w:p>
    <w:p w:rsidR="009638D9" w:rsidRPr="00833B71" w:rsidRDefault="009638D9" w:rsidP="00AD19B2">
      <w:pPr>
        <w:pStyle w:val="a9"/>
        <w:rPr>
          <w:ins w:id="165" w:author="Unknown"/>
          <w:rFonts w:ascii="Times New Roman" w:eastAsia="Times New Roman" w:hAnsi="Times New Roman" w:cs="Times New Roman"/>
          <w:sz w:val="20"/>
          <w:szCs w:val="20"/>
          <w:lang w:val="en-US" w:eastAsia="ru-RU"/>
        </w:rPr>
      </w:pPr>
      <w:ins w:id="166" w:author="Unknown">
        <w:r w:rsidRPr="00833B71">
          <w:rPr>
            <w:rFonts w:ascii="Times New Roman" w:eastAsia="Times New Roman" w:hAnsi="Times New Roman" w:cs="Times New Roman"/>
            <w:b/>
            <w:bCs/>
            <w:color w:val="0066CC"/>
            <w:sz w:val="20"/>
            <w:szCs w:val="20"/>
            <w:lang w:val="en-US" w:eastAsia="ru-RU"/>
          </w:rPr>
          <w:t xml:space="preserve">Big change / </w:t>
        </w:r>
        <w:proofErr w:type="gramStart"/>
        <w:r w:rsidRPr="00833B71">
          <w:rPr>
            <w:rFonts w:ascii="Times New Roman" w:eastAsia="Times New Roman" w:hAnsi="Times New Roman" w:cs="Times New Roman"/>
            <w:b/>
            <w:bCs/>
            <w:color w:val="0066CC"/>
            <w:sz w:val="20"/>
            <w:szCs w:val="20"/>
            <w:lang w:val="en-US" w:eastAsia="ru-RU"/>
          </w:rPr>
          <w:t>Big</w:t>
        </w:r>
        <w:proofErr w:type="gramEnd"/>
        <w:r w:rsidRPr="00833B71">
          <w:rPr>
            <w:rFonts w:ascii="Times New Roman" w:eastAsia="Times New Roman" w:hAnsi="Times New Roman" w:cs="Times New Roman"/>
            <w:b/>
            <w:bCs/>
            <w:color w:val="0066CC"/>
            <w:sz w:val="20"/>
            <w:szCs w:val="20"/>
            <w:lang w:val="en-US" w:eastAsia="ru-RU"/>
          </w:rPr>
          <w:t xml:space="preserve"> difference: </w:t>
        </w:r>
      </w:ins>
    </w:p>
    <w:p w:rsidR="009638D9" w:rsidRPr="00833B71" w:rsidRDefault="009638D9" w:rsidP="00AD19B2">
      <w:pPr>
        <w:pStyle w:val="a9"/>
        <w:rPr>
          <w:ins w:id="167" w:author="Unknown"/>
          <w:rFonts w:ascii="Times New Roman" w:eastAsia="Times New Roman" w:hAnsi="Times New Roman" w:cs="Times New Roman"/>
          <w:sz w:val="20"/>
          <w:szCs w:val="20"/>
          <w:lang w:val="en-US" w:eastAsia="ru-RU"/>
        </w:rPr>
      </w:pPr>
      <w:ins w:id="168" w:author="Unknown">
        <w:r w:rsidRPr="00833B71">
          <w:rPr>
            <w:rFonts w:ascii="Times New Roman" w:eastAsia="Times New Roman" w:hAnsi="Times New Roman" w:cs="Times New Roman"/>
            <w:b/>
            <w:bCs/>
            <w:sz w:val="20"/>
            <w:szCs w:val="20"/>
            <w:lang w:val="en-US" w:eastAsia="ru-RU"/>
          </w:rPr>
          <w:t>Adjectives                           Adverbs</w:t>
        </w:r>
        <w:r w:rsidRPr="00833B71">
          <w:rPr>
            <w:rFonts w:ascii="Times New Roman" w:eastAsia="Times New Roman" w:hAnsi="Times New Roman" w:cs="Times New Roman"/>
            <w:sz w:val="20"/>
            <w:szCs w:val="20"/>
            <w:lang w:val="en-US" w:eastAsia="ru-RU"/>
          </w:rPr>
          <w:t xml:space="preserve"> </w:t>
        </w:r>
      </w:ins>
    </w:p>
    <w:p w:rsidR="009638D9" w:rsidRPr="00833B71" w:rsidRDefault="009638D9" w:rsidP="00AD19B2">
      <w:pPr>
        <w:pStyle w:val="a9"/>
        <w:rPr>
          <w:ins w:id="169" w:author="Unknown"/>
          <w:rFonts w:ascii="Times New Roman" w:eastAsia="Times New Roman" w:hAnsi="Times New Roman" w:cs="Times New Roman"/>
          <w:sz w:val="20"/>
          <w:szCs w:val="20"/>
          <w:lang w:val="en-US" w:eastAsia="ru-RU"/>
        </w:rPr>
      </w:pPr>
      <w:ins w:id="170" w:author="Unknown">
        <w:r w:rsidRPr="00833B71">
          <w:rPr>
            <w:rFonts w:ascii="Times New Roman" w:eastAsia="Times New Roman" w:hAnsi="Times New Roman" w:cs="Times New Roman"/>
            <w:sz w:val="20"/>
            <w:szCs w:val="20"/>
            <w:lang w:val="en-US" w:eastAsia="ru-RU"/>
          </w:rPr>
          <w:t>Significant                          Significantly</w:t>
        </w:r>
        <w:r w:rsidRPr="00833B71">
          <w:rPr>
            <w:rFonts w:ascii="Times New Roman" w:eastAsia="Times New Roman" w:hAnsi="Times New Roman" w:cs="Times New Roman"/>
            <w:sz w:val="20"/>
            <w:szCs w:val="20"/>
            <w:lang w:val="en-US" w:eastAsia="ru-RU"/>
          </w:rPr>
          <w:br/>
          <w:t xml:space="preserve">Considerable                    Considerably </w:t>
        </w:r>
      </w:ins>
    </w:p>
    <w:p w:rsidR="009638D9" w:rsidRPr="00833B71" w:rsidRDefault="009638D9" w:rsidP="00AD19B2">
      <w:pPr>
        <w:pStyle w:val="a9"/>
        <w:rPr>
          <w:ins w:id="171" w:author="Unknown"/>
          <w:rFonts w:ascii="Times New Roman" w:eastAsia="Times New Roman" w:hAnsi="Times New Roman" w:cs="Times New Roman"/>
          <w:sz w:val="20"/>
          <w:szCs w:val="20"/>
          <w:lang w:val="en-US" w:eastAsia="ru-RU"/>
        </w:rPr>
      </w:pPr>
      <w:ins w:id="172" w:author="Unknown">
        <w:r w:rsidRPr="00833B71">
          <w:rPr>
            <w:rFonts w:ascii="Times New Roman" w:eastAsia="Times New Roman" w:hAnsi="Times New Roman" w:cs="Times New Roman"/>
            <w:b/>
            <w:bCs/>
            <w:color w:val="0066CC"/>
            <w:sz w:val="20"/>
            <w:szCs w:val="20"/>
            <w:lang w:val="en-US" w:eastAsia="ru-RU"/>
          </w:rPr>
          <w:t xml:space="preserve">Medium change / Moderate difference: </w:t>
        </w:r>
      </w:ins>
    </w:p>
    <w:p w:rsidR="009638D9" w:rsidRPr="00AD19B2" w:rsidRDefault="009638D9" w:rsidP="00AD19B2">
      <w:pPr>
        <w:pStyle w:val="a9"/>
        <w:rPr>
          <w:ins w:id="173" w:author="Unknown"/>
          <w:rFonts w:ascii="Times New Roman" w:eastAsia="Times New Roman" w:hAnsi="Times New Roman" w:cs="Times New Roman"/>
          <w:sz w:val="20"/>
          <w:szCs w:val="20"/>
          <w:lang w:val="en-US" w:eastAsia="ru-RU"/>
        </w:rPr>
      </w:pPr>
      <w:ins w:id="174" w:author="Unknown">
        <w:r w:rsidRPr="00833B71">
          <w:rPr>
            <w:rFonts w:ascii="Times New Roman" w:eastAsia="Times New Roman" w:hAnsi="Times New Roman" w:cs="Times New Roman"/>
            <w:b/>
            <w:bCs/>
            <w:sz w:val="20"/>
            <w:szCs w:val="20"/>
            <w:lang w:val="en-US" w:eastAsia="ru-RU"/>
          </w:rPr>
          <w:t>Adjectives                           Adverbs</w:t>
        </w:r>
        <w:r w:rsidRPr="00AD19B2">
          <w:rPr>
            <w:rFonts w:ascii="Times New Roman" w:eastAsia="Times New Roman" w:hAnsi="Times New Roman" w:cs="Times New Roman"/>
            <w:sz w:val="20"/>
            <w:szCs w:val="20"/>
            <w:lang w:val="en-US" w:eastAsia="ru-RU"/>
          </w:rPr>
          <w:t xml:space="preserve"> </w:t>
        </w:r>
      </w:ins>
    </w:p>
    <w:p w:rsidR="009638D9" w:rsidRPr="00AD19B2" w:rsidRDefault="009638D9" w:rsidP="00AD19B2">
      <w:pPr>
        <w:pStyle w:val="a9"/>
        <w:rPr>
          <w:ins w:id="175" w:author="Unknown"/>
          <w:rFonts w:ascii="Times New Roman" w:eastAsia="Times New Roman" w:hAnsi="Times New Roman" w:cs="Times New Roman"/>
          <w:sz w:val="20"/>
          <w:szCs w:val="20"/>
          <w:lang w:val="en-US" w:eastAsia="ru-RU"/>
        </w:rPr>
      </w:pPr>
      <w:ins w:id="176" w:author="Unknown">
        <w:r w:rsidRPr="00AD19B2">
          <w:rPr>
            <w:rFonts w:ascii="Times New Roman" w:eastAsia="Times New Roman" w:hAnsi="Times New Roman" w:cs="Times New Roman"/>
            <w:sz w:val="20"/>
            <w:szCs w:val="20"/>
            <w:lang w:val="en-US" w:eastAsia="ru-RU"/>
          </w:rPr>
          <w:t>Somewhat                          Somewhat</w:t>
        </w:r>
        <w:r w:rsidRPr="00AD19B2">
          <w:rPr>
            <w:rFonts w:ascii="Times New Roman" w:eastAsia="Times New Roman" w:hAnsi="Times New Roman" w:cs="Times New Roman"/>
            <w:sz w:val="20"/>
            <w:szCs w:val="20"/>
            <w:lang w:val="en-US" w:eastAsia="ru-RU"/>
          </w:rPr>
          <w:br/>
          <w:t xml:space="preserve">Moderate                             Moderately </w:t>
        </w:r>
      </w:ins>
    </w:p>
    <w:p w:rsidR="009638D9" w:rsidRPr="00AD19B2" w:rsidRDefault="009638D9" w:rsidP="00AD19B2">
      <w:pPr>
        <w:pStyle w:val="a9"/>
        <w:rPr>
          <w:ins w:id="177" w:author="Unknown"/>
          <w:rFonts w:ascii="Times New Roman" w:eastAsia="Times New Roman" w:hAnsi="Times New Roman" w:cs="Times New Roman"/>
          <w:sz w:val="20"/>
          <w:szCs w:val="20"/>
          <w:lang w:val="en-US" w:eastAsia="ru-RU"/>
        </w:rPr>
      </w:pPr>
      <w:ins w:id="178" w:author="Unknown">
        <w:r w:rsidRPr="00AD19B2">
          <w:rPr>
            <w:rFonts w:ascii="Times New Roman" w:eastAsia="Times New Roman" w:hAnsi="Times New Roman" w:cs="Times New Roman"/>
            <w:b/>
            <w:bCs/>
            <w:color w:val="0066CC"/>
            <w:sz w:val="20"/>
            <w:szCs w:val="20"/>
            <w:lang w:val="en-US" w:eastAsia="ru-RU"/>
          </w:rPr>
          <w:t xml:space="preserve">Minor change / Small difference: </w:t>
        </w:r>
      </w:ins>
    </w:p>
    <w:p w:rsidR="009638D9" w:rsidRPr="00AD19B2" w:rsidRDefault="009638D9" w:rsidP="00AD19B2">
      <w:pPr>
        <w:pStyle w:val="a9"/>
        <w:rPr>
          <w:ins w:id="179" w:author="Unknown"/>
          <w:rFonts w:ascii="Times New Roman" w:eastAsia="Times New Roman" w:hAnsi="Times New Roman" w:cs="Times New Roman"/>
          <w:sz w:val="20"/>
          <w:szCs w:val="20"/>
          <w:lang w:val="en-US" w:eastAsia="ru-RU"/>
        </w:rPr>
      </w:pPr>
      <w:ins w:id="180" w:author="Unknown">
        <w:r w:rsidRPr="00AD19B2">
          <w:rPr>
            <w:rFonts w:ascii="Times New Roman" w:eastAsia="Times New Roman" w:hAnsi="Times New Roman" w:cs="Times New Roman"/>
            <w:b/>
            <w:bCs/>
            <w:sz w:val="20"/>
            <w:szCs w:val="20"/>
            <w:lang w:val="en-US" w:eastAsia="ru-RU"/>
          </w:rPr>
          <w:t>Adjectives                           Adverbs</w:t>
        </w:r>
        <w:r w:rsidRPr="00AD19B2">
          <w:rPr>
            <w:rFonts w:ascii="Times New Roman" w:eastAsia="Times New Roman" w:hAnsi="Times New Roman" w:cs="Times New Roman"/>
            <w:sz w:val="20"/>
            <w:szCs w:val="20"/>
            <w:lang w:val="en-US" w:eastAsia="ru-RU"/>
          </w:rPr>
          <w:t xml:space="preserve"> </w:t>
        </w:r>
      </w:ins>
    </w:p>
    <w:p w:rsidR="009638D9" w:rsidRPr="00AD19B2" w:rsidRDefault="009638D9" w:rsidP="00AD19B2">
      <w:pPr>
        <w:pStyle w:val="a9"/>
        <w:rPr>
          <w:ins w:id="181" w:author="Unknown"/>
          <w:rFonts w:ascii="Times New Roman" w:eastAsia="Times New Roman" w:hAnsi="Times New Roman" w:cs="Times New Roman"/>
          <w:sz w:val="20"/>
          <w:szCs w:val="20"/>
          <w:lang w:val="en-US" w:eastAsia="ru-RU"/>
        </w:rPr>
      </w:pPr>
      <w:ins w:id="182" w:author="Unknown">
        <w:r w:rsidRPr="00AD19B2">
          <w:rPr>
            <w:rFonts w:ascii="Times New Roman" w:eastAsia="Times New Roman" w:hAnsi="Times New Roman" w:cs="Times New Roman"/>
            <w:sz w:val="20"/>
            <w:szCs w:val="20"/>
            <w:lang w:val="en-US" w:eastAsia="ru-RU"/>
          </w:rPr>
          <w:t>Fractional                          Fractionally</w:t>
        </w:r>
        <w:r w:rsidRPr="00AD19B2">
          <w:rPr>
            <w:rFonts w:ascii="Times New Roman" w:eastAsia="Times New Roman" w:hAnsi="Times New Roman" w:cs="Times New Roman"/>
            <w:sz w:val="20"/>
            <w:szCs w:val="20"/>
            <w:lang w:val="en-US" w:eastAsia="ru-RU"/>
          </w:rPr>
          <w:br/>
          <w:t>Marginal                            Marginally</w:t>
        </w:r>
        <w:r w:rsidRPr="00AD19B2">
          <w:rPr>
            <w:rFonts w:ascii="Times New Roman" w:eastAsia="Times New Roman" w:hAnsi="Times New Roman" w:cs="Times New Roman"/>
            <w:sz w:val="20"/>
            <w:szCs w:val="20"/>
            <w:lang w:val="en-US" w:eastAsia="ru-RU"/>
          </w:rPr>
          <w:br/>
          <w:t xml:space="preserve">Slight                                 Slightly </w:t>
        </w:r>
      </w:ins>
    </w:p>
    <w:p w:rsidR="009638D9" w:rsidRPr="00AD19B2" w:rsidRDefault="009638D9" w:rsidP="00AD19B2">
      <w:pPr>
        <w:pStyle w:val="a9"/>
        <w:rPr>
          <w:ins w:id="183" w:author="Unknown"/>
          <w:rFonts w:ascii="Times New Roman" w:hAnsi="Times New Roman" w:cs="Times New Roman"/>
          <w:b/>
          <w:lang w:val="en-US" w:eastAsia="ru-RU"/>
        </w:rPr>
      </w:pPr>
      <w:ins w:id="184" w:author="Unknown">
        <w:r w:rsidRPr="00AD19B2">
          <w:rPr>
            <w:rFonts w:ascii="Times New Roman" w:hAnsi="Times New Roman" w:cs="Times New Roman"/>
            <w:b/>
            <w:lang w:val="en-US" w:eastAsia="ru-RU"/>
          </w:rPr>
          <w:t>Dates, Months &amp; Years related vocabulary and grammar: </w:t>
        </w:r>
      </w:ins>
    </w:p>
    <w:p w:rsidR="009638D9" w:rsidRPr="00833B71" w:rsidRDefault="009638D9" w:rsidP="00AD19B2">
      <w:pPr>
        <w:pStyle w:val="a9"/>
        <w:rPr>
          <w:ins w:id="185" w:author="Unknown"/>
          <w:rFonts w:ascii="Times New Roman" w:hAnsi="Times New Roman" w:cs="Times New Roman"/>
          <w:sz w:val="20"/>
          <w:szCs w:val="20"/>
          <w:lang w:val="en-US" w:eastAsia="ru-RU"/>
        </w:rPr>
      </w:pPr>
      <w:ins w:id="186" w:author="Unknown">
        <w:r w:rsidRPr="00833B71">
          <w:rPr>
            <w:rFonts w:ascii="Times New Roman" w:hAnsi="Times New Roman" w:cs="Times New Roman"/>
            <w:color w:val="0066CC"/>
            <w:sz w:val="20"/>
            <w:szCs w:val="20"/>
            <w:lang w:val="en-US" w:eastAsia="ru-RU"/>
          </w:rPr>
          <w:t xml:space="preserve">» </w:t>
        </w:r>
        <w:r w:rsidRPr="00833B71">
          <w:rPr>
            <w:rFonts w:ascii="Times New Roman" w:hAnsi="Times New Roman" w:cs="Times New Roman"/>
            <w:sz w:val="20"/>
            <w:szCs w:val="20"/>
            <w:lang w:val="en-US" w:eastAsia="ru-RU"/>
          </w:rPr>
          <w:t>From 1990 to 2000, Commencing from 1980, Between 1995 and 2005, After 2012</w:t>
        </w:r>
        <w:proofErr w:type="gramStart"/>
        <w:r w:rsidRPr="00833B71">
          <w:rPr>
            <w:rFonts w:ascii="Times New Roman" w:hAnsi="Times New Roman" w:cs="Times New Roman"/>
            <w:sz w:val="20"/>
            <w:szCs w:val="20"/>
            <w:lang w:val="en-US" w:eastAsia="ru-RU"/>
          </w:rPr>
          <w:t>.</w:t>
        </w:r>
        <w:proofErr w:type="gramEnd"/>
        <w:r w:rsidRPr="00833B71">
          <w:rPr>
            <w:rFonts w:ascii="Times New Roman" w:hAnsi="Times New Roman" w:cs="Times New Roman"/>
            <w:sz w:val="20"/>
            <w:szCs w:val="20"/>
            <w:lang w:val="en-US" w:eastAsia="ru-RU"/>
          </w:rPr>
          <w:br/>
        </w:r>
        <w:r w:rsidRPr="00833B71">
          <w:rPr>
            <w:rFonts w:ascii="Times New Roman" w:hAnsi="Times New Roman" w:cs="Times New Roman"/>
            <w:color w:val="0066CC"/>
            <w:sz w:val="20"/>
            <w:szCs w:val="20"/>
            <w:lang w:val="en-US" w:eastAsia="ru-RU"/>
          </w:rPr>
          <w:t xml:space="preserve">» </w:t>
        </w:r>
        <w:r w:rsidRPr="00833B71">
          <w:rPr>
            <w:rFonts w:ascii="Times New Roman" w:hAnsi="Times New Roman" w:cs="Times New Roman"/>
            <w:sz w:val="20"/>
            <w:szCs w:val="20"/>
            <w:lang w:val="en-US" w:eastAsia="ru-RU"/>
          </w:rPr>
          <w:t>By 1995, In 1998, In February, Over the period, During the period, During 2011</w:t>
        </w:r>
        <w:proofErr w:type="gramStart"/>
        <w:r w:rsidRPr="00833B71">
          <w:rPr>
            <w:rFonts w:ascii="Times New Roman" w:hAnsi="Times New Roman" w:cs="Times New Roman"/>
            <w:sz w:val="20"/>
            <w:szCs w:val="20"/>
            <w:lang w:val="en-US" w:eastAsia="ru-RU"/>
          </w:rPr>
          <w:t>.</w:t>
        </w:r>
        <w:proofErr w:type="gramEnd"/>
        <w:r w:rsidRPr="00833B71">
          <w:rPr>
            <w:rFonts w:ascii="Times New Roman" w:hAnsi="Times New Roman" w:cs="Times New Roman"/>
            <w:sz w:val="20"/>
            <w:szCs w:val="20"/>
            <w:lang w:val="en-US" w:eastAsia="ru-RU"/>
          </w:rPr>
          <w:br/>
        </w:r>
        <w:r w:rsidRPr="00833B71">
          <w:rPr>
            <w:rFonts w:ascii="Times New Roman" w:hAnsi="Times New Roman" w:cs="Times New Roman"/>
            <w:color w:val="0066CC"/>
            <w:sz w:val="20"/>
            <w:szCs w:val="20"/>
            <w:lang w:val="en-US" w:eastAsia="ru-RU"/>
          </w:rPr>
          <w:t xml:space="preserve">» </w:t>
        </w:r>
        <w:r w:rsidRPr="00833B71">
          <w:rPr>
            <w:rFonts w:ascii="Times New Roman" w:hAnsi="Times New Roman" w:cs="Times New Roman"/>
            <w:sz w:val="20"/>
            <w:szCs w:val="20"/>
            <w:lang w:val="en-US" w:eastAsia="ru-RU"/>
          </w:rPr>
          <w:t>In the first half of the year, For the first quarter, The last quarter of the year, During the first decade</w:t>
        </w:r>
        <w:proofErr w:type="gramStart"/>
        <w:r w:rsidRPr="00833B71">
          <w:rPr>
            <w:rFonts w:ascii="Times New Roman" w:hAnsi="Times New Roman" w:cs="Times New Roman"/>
            <w:sz w:val="20"/>
            <w:szCs w:val="20"/>
            <w:lang w:val="en-US" w:eastAsia="ru-RU"/>
          </w:rPr>
          <w:t>.</w:t>
        </w:r>
        <w:proofErr w:type="gramEnd"/>
        <w:r w:rsidRPr="00833B71">
          <w:rPr>
            <w:rFonts w:ascii="Times New Roman" w:hAnsi="Times New Roman" w:cs="Times New Roman"/>
            <w:sz w:val="20"/>
            <w:szCs w:val="20"/>
            <w:lang w:val="en-US" w:eastAsia="ru-RU"/>
          </w:rPr>
          <w:br/>
        </w:r>
        <w:r w:rsidRPr="00833B71">
          <w:rPr>
            <w:rFonts w:ascii="Times New Roman" w:hAnsi="Times New Roman" w:cs="Times New Roman"/>
            <w:color w:val="0066CC"/>
            <w:sz w:val="20"/>
            <w:szCs w:val="20"/>
            <w:lang w:val="en-US" w:eastAsia="ru-RU"/>
          </w:rPr>
          <w:t xml:space="preserve">» </w:t>
        </w:r>
        <w:r w:rsidRPr="00833B71">
          <w:rPr>
            <w:rFonts w:ascii="Times New Roman" w:hAnsi="Times New Roman" w:cs="Times New Roman"/>
            <w:sz w:val="20"/>
            <w:szCs w:val="20"/>
            <w:lang w:val="en-US" w:eastAsia="ru-RU"/>
          </w:rPr>
          <w:t>In the 80s, In the 1980s, During the next 6 months, In the mid-70s, Next 10 years, Previous year, Next year, Between 1980 - 1990.</w:t>
        </w:r>
        <w:r w:rsidRPr="00833B71">
          <w:rPr>
            <w:rFonts w:ascii="Times New Roman" w:hAnsi="Times New Roman" w:cs="Times New Roman"/>
            <w:sz w:val="20"/>
            <w:szCs w:val="20"/>
            <w:lang w:val="en-US" w:eastAsia="ru-RU"/>
          </w:rPr>
          <w:br/>
        </w:r>
        <w:r w:rsidRPr="00833B71">
          <w:rPr>
            <w:rFonts w:ascii="Times New Roman" w:hAnsi="Times New Roman" w:cs="Times New Roman"/>
            <w:color w:val="0066CC"/>
            <w:sz w:val="20"/>
            <w:szCs w:val="20"/>
            <w:lang w:val="en-US" w:eastAsia="ru-RU"/>
          </w:rPr>
          <w:t xml:space="preserve">» </w:t>
        </w:r>
        <w:r w:rsidRPr="00833B71">
          <w:rPr>
            <w:rFonts w:ascii="Times New Roman" w:hAnsi="Times New Roman" w:cs="Times New Roman"/>
            <w:sz w:val="20"/>
            <w:szCs w:val="20"/>
            <w:lang w:val="en-US" w:eastAsia="ru-RU"/>
          </w:rPr>
          <w:t>Within a time span of ten years, within five years</w:t>
        </w:r>
        <w:proofErr w:type="gramStart"/>
        <w:r w:rsidRPr="00833B71">
          <w:rPr>
            <w:rFonts w:ascii="Times New Roman" w:hAnsi="Times New Roman" w:cs="Times New Roman"/>
            <w:sz w:val="20"/>
            <w:szCs w:val="20"/>
            <w:lang w:val="en-US" w:eastAsia="ru-RU"/>
          </w:rPr>
          <w:t>.</w:t>
        </w:r>
        <w:proofErr w:type="gramEnd"/>
        <w:r w:rsidRPr="00833B71">
          <w:rPr>
            <w:rFonts w:ascii="Times New Roman" w:hAnsi="Times New Roman" w:cs="Times New Roman"/>
            <w:sz w:val="20"/>
            <w:szCs w:val="20"/>
            <w:lang w:val="en-US" w:eastAsia="ru-RU"/>
          </w:rPr>
          <w:br/>
        </w:r>
        <w:r w:rsidRPr="00833B71">
          <w:rPr>
            <w:rFonts w:ascii="Times New Roman" w:hAnsi="Times New Roman" w:cs="Times New Roman"/>
            <w:color w:val="0066CC"/>
            <w:sz w:val="20"/>
            <w:szCs w:val="20"/>
            <w:lang w:val="en-US" w:eastAsia="ru-RU"/>
          </w:rPr>
          <w:t xml:space="preserve">» </w:t>
        </w:r>
        <w:r w:rsidRPr="00833B71">
          <w:rPr>
            <w:rFonts w:ascii="Times New Roman" w:hAnsi="Times New Roman" w:cs="Times New Roman"/>
            <w:sz w:val="20"/>
            <w:szCs w:val="20"/>
            <w:lang w:val="en-US" w:eastAsia="ru-RU"/>
          </w:rPr>
          <w:t>Next month, Next quarter, Next year, Previous month, Previous year</w:t>
        </w:r>
        <w:proofErr w:type="gramStart"/>
        <w:r w:rsidRPr="00833B71">
          <w:rPr>
            <w:rFonts w:ascii="Times New Roman" w:hAnsi="Times New Roman" w:cs="Times New Roman"/>
            <w:sz w:val="20"/>
            <w:szCs w:val="20"/>
            <w:lang w:val="en-US" w:eastAsia="ru-RU"/>
          </w:rPr>
          <w:t>.</w:t>
        </w:r>
        <w:proofErr w:type="gramEnd"/>
        <w:r w:rsidRPr="00833B71">
          <w:rPr>
            <w:rFonts w:ascii="Times New Roman" w:hAnsi="Times New Roman" w:cs="Times New Roman"/>
            <w:sz w:val="20"/>
            <w:szCs w:val="20"/>
            <w:lang w:val="en-US" w:eastAsia="ru-RU"/>
          </w:rPr>
          <w:br/>
        </w:r>
        <w:r w:rsidRPr="00833B71">
          <w:rPr>
            <w:rFonts w:ascii="Times New Roman" w:hAnsi="Times New Roman" w:cs="Times New Roman"/>
            <w:color w:val="0066CC"/>
            <w:sz w:val="20"/>
            <w:szCs w:val="20"/>
            <w:lang w:val="en-US" w:eastAsia="ru-RU"/>
          </w:rPr>
          <w:t xml:space="preserve">» </w:t>
        </w:r>
        <w:proofErr w:type="gramStart"/>
        <w:r w:rsidRPr="00833B71">
          <w:rPr>
            <w:rFonts w:ascii="Times New Roman" w:hAnsi="Times New Roman" w:cs="Times New Roman"/>
            <w:sz w:val="20"/>
            <w:szCs w:val="20"/>
            <w:lang w:val="en-US" w:eastAsia="ru-RU"/>
          </w:rPr>
          <w:t>Since, Then, From.</w:t>
        </w:r>
        <w:proofErr w:type="gramEnd"/>
      </w:ins>
    </w:p>
    <w:p w:rsidR="009638D9" w:rsidRPr="00833B71" w:rsidRDefault="009638D9" w:rsidP="00AD19B2">
      <w:pPr>
        <w:pStyle w:val="a9"/>
        <w:rPr>
          <w:ins w:id="187" w:author="Unknown"/>
          <w:rFonts w:ascii="Times New Roman" w:hAnsi="Times New Roman" w:cs="Times New Roman"/>
          <w:b/>
          <w:sz w:val="20"/>
          <w:szCs w:val="20"/>
          <w:lang w:val="en-US" w:eastAsia="ru-RU"/>
        </w:rPr>
      </w:pPr>
      <w:ins w:id="188" w:author="Unknown">
        <w:r w:rsidRPr="00833B71">
          <w:rPr>
            <w:rFonts w:ascii="Times New Roman" w:hAnsi="Times New Roman" w:cs="Times New Roman"/>
            <w:b/>
            <w:sz w:val="20"/>
            <w:szCs w:val="20"/>
            <w:lang w:val="en-US" w:eastAsia="ru-RU"/>
          </w:rPr>
          <w:t>Percentage, Portion and Numbers:</w:t>
        </w:r>
      </w:ins>
    </w:p>
    <w:p w:rsidR="009638D9" w:rsidRPr="00833B71" w:rsidRDefault="009638D9" w:rsidP="00AD19B2">
      <w:pPr>
        <w:pStyle w:val="a9"/>
        <w:rPr>
          <w:ins w:id="189" w:author="Unknown"/>
          <w:rFonts w:ascii="Times New Roman" w:hAnsi="Times New Roman" w:cs="Times New Roman"/>
          <w:sz w:val="20"/>
          <w:szCs w:val="20"/>
          <w:lang w:val="en-US" w:eastAsia="ru-RU"/>
        </w:rPr>
      </w:pPr>
      <w:ins w:id="190" w:author="Unknown">
        <w:r w:rsidRPr="00833B71">
          <w:rPr>
            <w:rFonts w:ascii="Times New Roman" w:hAnsi="Times New Roman" w:cs="Times New Roman"/>
            <w:color w:val="0066CC"/>
            <w:sz w:val="20"/>
            <w:szCs w:val="20"/>
            <w:lang w:val="en-US" w:eastAsia="ru-RU"/>
          </w:rPr>
          <w:t>Percentages:</w:t>
        </w:r>
        <w:r w:rsidRPr="00833B71">
          <w:rPr>
            <w:rFonts w:ascii="Times New Roman" w:hAnsi="Times New Roman" w:cs="Times New Roman"/>
            <w:sz w:val="20"/>
            <w:szCs w:val="20"/>
            <w:lang w:val="en-US" w:eastAsia="ru-RU"/>
          </w:rPr>
          <w:br/>
          <w:t>10% increase, 25 percent decrease, increased by 15%, dropped by 10 per cent, fall at 50%, reached to 75%, tripled, doubled, one-fourth, three-quarters, half, double fold, treble, 5 times higher, 3 timers lower, declined to about 49%, stood exactly at 43%.</w:t>
        </w:r>
      </w:ins>
    </w:p>
    <w:p w:rsidR="009638D9" w:rsidRPr="00833B71" w:rsidRDefault="009638D9" w:rsidP="00AD19B2">
      <w:pPr>
        <w:pStyle w:val="a9"/>
        <w:rPr>
          <w:ins w:id="191" w:author="Unknown"/>
          <w:rFonts w:ascii="Times New Roman" w:hAnsi="Times New Roman" w:cs="Times New Roman"/>
          <w:sz w:val="20"/>
          <w:szCs w:val="20"/>
          <w:lang w:val="en-US" w:eastAsia="ru-RU"/>
        </w:rPr>
      </w:pPr>
      <w:ins w:id="192" w:author="Unknown">
        <w:r w:rsidRPr="00833B71">
          <w:rPr>
            <w:rFonts w:ascii="Times New Roman" w:hAnsi="Times New Roman" w:cs="Times New Roman"/>
            <w:color w:val="0066CC"/>
            <w:sz w:val="20"/>
            <w:szCs w:val="20"/>
            <w:lang w:val="en-US" w:eastAsia="ru-RU"/>
          </w:rPr>
          <w:t>Fractions</w:t>
        </w:r>
        <w:proofErr w:type="gramStart"/>
        <w:r w:rsidRPr="00833B71">
          <w:rPr>
            <w:rFonts w:ascii="Times New Roman" w:hAnsi="Times New Roman" w:cs="Times New Roman"/>
            <w:color w:val="0066CC"/>
            <w:sz w:val="20"/>
            <w:szCs w:val="20"/>
            <w:lang w:val="en-US" w:eastAsia="ru-RU"/>
          </w:rPr>
          <w:t>:</w:t>
        </w:r>
        <w:proofErr w:type="gramEnd"/>
        <w:r w:rsidRPr="00833B71">
          <w:rPr>
            <w:rFonts w:ascii="Times New Roman" w:hAnsi="Times New Roman" w:cs="Times New Roman"/>
            <w:sz w:val="20"/>
            <w:szCs w:val="20"/>
            <w:lang w:val="en-US" w:eastAsia="ru-RU"/>
          </w:rPr>
          <w:br/>
          <w:t>4% = A tiny fraction.</w:t>
        </w:r>
        <w:r w:rsidRPr="00833B71">
          <w:rPr>
            <w:rFonts w:ascii="Times New Roman" w:hAnsi="Times New Roman" w:cs="Times New Roman"/>
            <w:sz w:val="20"/>
            <w:szCs w:val="20"/>
            <w:lang w:val="en-US" w:eastAsia="ru-RU"/>
          </w:rPr>
          <w:br/>
          <w:t>24% = Almost a quarter.</w:t>
        </w:r>
        <w:r w:rsidRPr="00833B71">
          <w:rPr>
            <w:rFonts w:ascii="Times New Roman" w:hAnsi="Times New Roman" w:cs="Times New Roman"/>
            <w:sz w:val="20"/>
            <w:szCs w:val="20"/>
            <w:lang w:val="en-US" w:eastAsia="ru-RU"/>
          </w:rPr>
          <w:br/>
          <w:t xml:space="preserve">25% </w:t>
        </w:r>
        <w:proofErr w:type="gramStart"/>
        <w:r w:rsidRPr="00833B71">
          <w:rPr>
            <w:rFonts w:ascii="Times New Roman" w:hAnsi="Times New Roman" w:cs="Times New Roman"/>
            <w:sz w:val="20"/>
            <w:szCs w:val="20"/>
            <w:lang w:val="en-US" w:eastAsia="ru-RU"/>
          </w:rPr>
          <w:t>Exactly</w:t>
        </w:r>
        <w:proofErr w:type="gramEnd"/>
        <w:r w:rsidRPr="00833B71">
          <w:rPr>
            <w:rFonts w:ascii="Times New Roman" w:hAnsi="Times New Roman" w:cs="Times New Roman"/>
            <w:sz w:val="20"/>
            <w:szCs w:val="20"/>
            <w:lang w:val="en-US" w:eastAsia="ru-RU"/>
          </w:rPr>
          <w:t xml:space="preserve"> a quarter.</w:t>
        </w:r>
        <w:r w:rsidRPr="00833B71">
          <w:rPr>
            <w:rFonts w:ascii="Times New Roman" w:hAnsi="Times New Roman" w:cs="Times New Roman"/>
            <w:sz w:val="20"/>
            <w:szCs w:val="20"/>
            <w:lang w:val="en-US" w:eastAsia="ru-RU"/>
          </w:rPr>
          <w:br/>
          <w:t xml:space="preserve">26% = </w:t>
        </w:r>
        <w:proofErr w:type="gramStart"/>
        <w:r w:rsidRPr="00833B71">
          <w:rPr>
            <w:rFonts w:ascii="Times New Roman" w:hAnsi="Times New Roman" w:cs="Times New Roman"/>
            <w:sz w:val="20"/>
            <w:szCs w:val="20"/>
            <w:lang w:val="en-US" w:eastAsia="ru-RU"/>
          </w:rPr>
          <w:t>Roughly</w:t>
        </w:r>
        <w:proofErr w:type="gramEnd"/>
        <w:r w:rsidRPr="00833B71">
          <w:rPr>
            <w:rFonts w:ascii="Times New Roman" w:hAnsi="Times New Roman" w:cs="Times New Roman"/>
            <w:sz w:val="20"/>
            <w:szCs w:val="20"/>
            <w:lang w:val="en-US" w:eastAsia="ru-RU"/>
          </w:rPr>
          <w:t xml:space="preserve"> one quarter.</w:t>
        </w:r>
        <w:r w:rsidRPr="00833B71">
          <w:rPr>
            <w:rFonts w:ascii="Times New Roman" w:hAnsi="Times New Roman" w:cs="Times New Roman"/>
            <w:sz w:val="20"/>
            <w:szCs w:val="20"/>
            <w:lang w:val="en-US" w:eastAsia="ru-RU"/>
          </w:rPr>
          <w:br/>
          <w:t xml:space="preserve">32% </w:t>
        </w:r>
        <w:proofErr w:type="gramStart"/>
        <w:r w:rsidRPr="00833B71">
          <w:rPr>
            <w:rFonts w:ascii="Times New Roman" w:hAnsi="Times New Roman" w:cs="Times New Roman"/>
            <w:sz w:val="20"/>
            <w:szCs w:val="20"/>
            <w:lang w:val="en-US" w:eastAsia="ru-RU"/>
          </w:rPr>
          <w:t>Nearly</w:t>
        </w:r>
        <w:proofErr w:type="gramEnd"/>
        <w:r w:rsidRPr="00833B71">
          <w:rPr>
            <w:rFonts w:ascii="Times New Roman" w:hAnsi="Times New Roman" w:cs="Times New Roman"/>
            <w:sz w:val="20"/>
            <w:szCs w:val="20"/>
            <w:lang w:val="en-US" w:eastAsia="ru-RU"/>
          </w:rPr>
          <w:t xml:space="preserve"> one-third, nearly a third.</w:t>
        </w:r>
        <w:r w:rsidRPr="00833B71">
          <w:rPr>
            <w:rFonts w:ascii="Times New Roman" w:hAnsi="Times New Roman" w:cs="Times New Roman"/>
            <w:sz w:val="20"/>
            <w:szCs w:val="20"/>
            <w:lang w:val="en-US" w:eastAsia="ru-RU"/>
          </w:rPr>
          <w:br/>
          <w:t xml:space="preserve">49% = </w:t>
        </w:r>
        <w:proofErr w:type="gramStart"/>
        <w:r w:rsidRPr="00833B71">
          <w:rPr>
            <w:rFonts w:ascii="Times New Roman" w:hAnsi="Times New Roman" w:cs="Times New Roman"/>
            <w:sz w:val="20"/>
            <w:szCs w:val="20"/>
            <w:lang w:val="en-US" w:eastAsia="ru-RU"/>
          </w:rPr>
          <w:t>Around</w:t>
        </w:r>
        <w:proofErr w:type="gramEnd"/>
        <w:r w:rsidRPr="00833B71">
          <w:rPr>
            <w:rFonts w:ascii="Times New Roman" w:hAnsi="Times New Roman" w:cs="Times New Roman"/>
            <w:sz w:val="20"/>
            <w:szCs w:val="20"/>
            <w:lang w:val="en-US" w:eastAsia="ru-RU"/>
          </w:rPr>
          <w:t xml:space="preserve"> a half, just under a half.</w:t>
        </w:r>
        <w:r w:rsidRPr="00833B71">
          <w:rPr>
            <w:rFonts w:ascii="Times New Roman" w:hAnsi="Times New Roman" w:cs="Times New Roman"/>
            <w:sz w:val="20"/>
            <w:szCs w:val="20"/>
            <w:lang w:val="en-US" w:eastAsia="ru-RU"/>
          </w:rPr>
          <w:br/>
          <w:t xml:space="preserve">50% </w:t>
        </w:r>
        <w:proofErr w:type="gramStart"/>
        <w:r w:rsidRPr="00833B71">
          <w:rPr>
            <w:rFonts w:ascii="Times New Roman" w:hAnsi="Times New Roman" w:cs="Times New Roman"/>
            <w:sz w:val="20"/>
            <w:szCs w:val="20"/>
            <w:lang w:val="en-US" w:eastAsia="ru-RU"/>
          </w:rPr>
          <w:t>Exactly</w:t>
        </w:r>
        <w:proofErr w:type="gramEnd"/>
        <w:r w:rsidRPr="00833B71">
          <w:rPr>
            <w:rFonts w:ascii="Times New Roman" w:hAnsi="Times New Roman" w:cs="Times New Roman"/>
            <w:sz w:val="20"/>
            <w:szCs w:val="20"/>
            <w:lang w:val="en-US" w:eastAsia="ru-RU"/>
          </w:rPr>
          <w:t xml:space="preserve"> a half.</w:t>
        </w:r>
        <w:r w:rsidRPr="00833B71">
          <w:rPr>
            <w:rFonts w:ascii="Times New Roman" w:hAnsi="Times New Roman" w:cs="Times New Roman"/>
            <w:sz w:val="20"/>
            <w:szCs w:val="20"/>
            <w:lang w:val="en-US" w:eastAsia="ru-RU"/>
          </w:rPr>
          <w:br/>
          <w:t>51% = Just over a half.</w:t>
        </w:r>
        <w:r w:rsidRPr="00833B71">
          <w:rPr>
            <w:rFonts w:ascii="Times New Roman" w:hAnsi="Times New Roman" w:cs="Times New Roman"/>
            <w:sz w:val="20"/>
            <w:szCs w:val="20"/>
            <w:lang w:val="en-US" w:eastAsia="ru-RU"/>
          </w:rPr>
          <w:br/>
          <w:t xml:space="preserve">73% = </w:t>
        </w:r>
        <w:proofErr w:type="gramStart"/>
        <w:r w:rsidRPr="00833B71">
          <w:rPr>
            <w:rFonts w:ascii="Times New Roman" w:hAnsi="Times New Roman" w:cs="Times New Roman"/>
            <w:sz w:val="20"/>
            <w:szCs w:val="20"/>
            <w:lang w:val="en-US" w:eastAsia="ru-RU"/>
          </w:rPr>
          <w:t>Nearly</w:t>
        </w:r>
        <w:proofErr w:type="gramEnd"/>
        <w:r w:rsidRPr="00833B71">
          <w:rPr>
            <w:rFonts w:ascii="Times New Roman" w:hAnsi="Times New Roman" w:cs="Times New Roman"/>
            <w:sz w:val="20"/>
            <w:szCs w:val="20"/>
            <w:lang w:val="en-US" w:eastAsia="ru-RU"/>
          </w:rPr>
          <w:t xml:space="preserve"> three quarters.</w:t>
        </w:r>
        <w:r w:rsidRPr="00833B71">
          <w:rPr>
            <w:rFonts w:ascii="Times New Roman" w:hAnsi="Times New Roman" w:cs="Times New Roman"/>
            <w:sz w:val="20"/>
            <w:szCs w:val="20"/>
            <w:lang w:val="en-US" w:eastAsia="ru-RU"/>
          </w:rPr>
          <w:br/>
        </w:r>
        <w:r w:rsidRPr="00833B71">
          <w:rPr>
            <w:rFonts w:ascii="Times New Roman" w:hAnsi="Times New Roman" w:cs="Times New Roman"/>
            <w:sz w:val="20"/>
            <w:szCs w:val="20"/>
            <w:lang w:val="en-US" w:eastAsia="ru-RU"/>
          </w:rPr>
          <w:lastRenderedPageBreak/>
          <w:t xml:space="preserve">77% = </w:t>
        </w:r>
        <w:proofErr w:type="gramStart"/>
        <w:r w:rsidRPr="00833B71">
          <w:rPr>
            <w:rFonts w:ascii="Times New Roman" w:hAnsi="Times New Roman" w:cs="Times New Roman"/>
            <w:sz w:val="20"/>
            <w:szCs w:val="20"/>
            <w:lang w:val="en-US" w:eastAsia="ru-RU"/>
          </w:rPr>
          <w:t>Approximately</w:t>
        </w:r>
        <w:proofErr w:type="gramEnd"/>
        <w:r w:rsidRPr="00833B71">
          <w:rPr>
            <w:rFonts w:ascii="Times New Roman" w:hAnsi="Times New Roman" w:cs="Times New Roman"/>
            <w:sz w:val="20"/>
            <w:szCs w:val="20"/>
            <w:lang w:val="en-US" w:eastAsia="ru-RU"/>
          </w:rPr>
          <w:t xml:space="preserve"> three quarter, more than three-quarter.</w:t>
        </w:r>
        <w:r w:rsidRPr="00833B71">
          <w:rPr>
            <w:rFonts w:ascii="Times New Roman" w:hAnsi="Times New Roman" w:cs="Times New Roman"/>
            <w:sz w:val="20"/>
            <w:szCs w:val="20"/>
            <w:lang w:val="en-US" w:eastAsia="ru-RU"/>
          </w:rPr>
          <w:br/>
          <w:t>79% = Well over three quarter.</w:t>
        </w:r>
      </w:ins>
    </w:p>
    <w:p w:rsidR="009638D9" w:rsidRPr="00833B71" w:rsidRDefault="009638D9" w:rsidP="00AD19B2">
      <w:pPr>
        <w:pStyle w:val="a9"/>
        <w:rPr>
          <w:ins w:id="193" w:author="Unknown"/>
          <w:rFonts w:ascii="Times New Roman" w:hAnsi="Times New Roman" w:cs="Times New Roman"/>
          <w:sz w:val="20"/>
          <w:szCs w:val="20"/>
          <w:lang w:val="en-US" w:eastAsia="ru-RU"/>
        </w:rPr>
      </w:pPr>
      <w:ins w:id="194" w:author="Unknown">
        <w:r w:rsidRPr="00833B71">
          <w:rPr>
            <w:rFonts w:ascii="Times New Roman" w:hAnsi="Times New Roman" w:cs="Times New Roman"/>
            <w:color w:val="0066CC"/>
            <w:sz w:val="20"/>
            <w:szCs w:val="20"/>
            <w:lang w:val="en-US" w:eastAsia="ru-RU"/>
          </w:rPr>
          <w:t xml:space="preserve">Proportions:  </w:t>
        </w:r>
        <w:r w:rsidRPr="00833B71">
          <w:rPr>
            <w:rFonts w:ascii="Times New Roman" w:hAnsi="Times New Roman" w:cs="Times New Roman"/>
            <w:sz w:val="20"/>
            <w:szCs w:val="20"/>
            <w:lang w:val="en-US" w:eastAsia="ru-RU"/>
          </w:rPr>
          <w:br/>
          <w:t>2% = A tiny portion, a very small proportion.</w:t>
        </w:r>
        <w:r w:rsidRPr="00833B71">
          <w:rPr>
            <w:rFonts w:ascii="Times New Roman" w:hAnsi="Times New Roman" w:cs="Times New Roman"/>
            <w:sz w:val="20"/>
            <w:szCs w:val="20"/>
            <w:lang w:val="en-US" w:eastAsia="ru-RU"/>
          </w:rPr>
          <w:br/>
          <w:t xml:space="preserve">4% = </w:t>
        </w:r>
        <w:proofErr w:type="gramStart"/>
        <w:r w:rsidRPr="00833B71">
          <w:rPr>
            <w:rFonts w:ascii="Times New Roman" w:hAnsi="Times New Roman" w:cs="Times New Roman"/>
            <w:sz w:val="20"/>
            <w:szCs w:val="20"/>
            <w:lang w:val="en-US" w:eastAsia="ru-RU"/>
          </w:rPr>
          <w:t>An</w:t>
        </w:r>
        <w:proofErr w:type="gramEnd"/>
        <w:r w:rsidRPr="00833B71">
          <w:rPr>
            <w:rFonts w:ascii="Times New Roman" w:hAnsi="Times New Roman" w:cs="Times New Roman"/>
            <w:sz w:val="20"/>
            <w:szCs w:val="20"/>
            <w:lang w:val="en-US" w:eastAsia="ru-RU"/>
          </w:rPr>
          <w:t xml:space="preserve"> insignificant minority, an insignificant proportion.</w:t>
        </w:r>
        <w:r w:rsidRPr="00833B71">
          <w:rPr>
            <w:rFonts w:ascii="Times New Roman" w:hAnsi="Times New Roman" w:cs="Times New Roman"/>
            <w:sz w:val="20"/>
            <w:szCs w:val="20"/>
            <w:lang w:val="en-US" w:eastAsia="ru-RU"/>
          </w:rPr>
          <w:br/>
          <w:t>16% = A small minority, a small portion.</w:t>
        </w:r>
        <w:r w:rsidRPr="00833B71">
          <w:rPr>
            <w:rFonts w:ascii="Times New Roman" w:hAnsi="Times New Roman" w:cs="Times New Roman"/>
            <w:sz w:val="20"/>
            <w:szCs w:val="20"/>
            <w:lang w:val="en-US" w:eastAsia="ru-RU"/>
          </w:rPr>
          <w:br/>
          <w:t>70% = A large proportion.</w:t>
        </w:r>
        <w:r w:rsidRPr="00833B71">
          <w:rPr>
            <w:rFonts w:ascii="Times New Roman" w:hAnsi="Times New Roman" w:cs="Times New Roman"/>
            <w:sz w:val="20"/>
            <w:szCs w:val="20"/>
            <w:lang w:val="en-US" w:eastAsia="ru-RU"/>
          </w:rPr>
          <w:br/>
          <w:t>72% = A significant majority, A significant proportion.89% = A very large proportion. </w:t>
        </w:r>
        <w:r w:rsidRPr="00833B71">
          <w:rPr>
            <w:rFonts w:ascii="Times New Roman" w:hAnsi="Times New Roman" w:cs="Times New Roman"/>
            <w:sz w:val="20"/>
            <w:szCs w:val="20"/>
            <w:lang w:val="en-US" w:eastAsia="ru-RU"/>
          </w:rPr>
          <w:br/>
          <w:t xml:space="preserve">89% = A very large proportion. </w:t>
        </w:r>
      </w:ins>
    </w:p>
    <w:p w:rsidR="009638D9" w:rsidRPr="00833B71" w:rsidRDefault="009638D9" w:rsidP="00AD19B2">
      <w:pPr>
        <w:pStyle w:val="a9"/>
        <w:rPr>
          <w:ins w:id="195" w:author="Unknown"/>
          <w:rFonts w:ascii="Times New Roman" w:hAnsi="Times New Roman" w:cs="Times New Roman"/>
          <w:b/>
          <w:sz w:val="20"/>
          <w:szCs w:val="20"/>
          <w:lang w:val="en-US" w:eastAsia="ru-RU"/>
        </w:rPr>
      </w:pPr>
      <w:ins w:id="196" w:author="Unknown">
        <w:r w:rsidRPr="00833B71">
          <w:rPr>
            <w:rFonts w:ascii="Times New Roman" w:hAnsi="Times New Roman" w:cs="Times New Roman"/>
            <w:b/>
            <w:sz w:val="20"/>
            <w:szCs w:val="20"/>
            <w:lang w:val="en-US" w:eastAsia="ru-RU"/>
          </w:rPr>
          <w:t>Words/ Phrases of Approximation - Vocabulary:</w:t>
        </w:r>
      </w:ins>
    </w:p>
    <w:p w:rsidR="009638D9" w:rsidRPr="00833B71" w:rsidRDefault="009638D9" w:rsidP="00AD19B2">
      <w:pPr>
        <w:pStyle w:val="a9"/>
        <w:rPr>
          <w:ins w:id="197" w:author="Unknown"/>
          <w:rFonts w:ascii="Times New Roman" w:hAnsi="Times New Roman" w:cs="Times New Roman"/>
          <w:sz w:val="20"/>
          <w:szCs w:val="20"/>
          <w:lang w:val="en-US" w:eastAsia="ru-RU"/>
        </w:rPr>
      </w:pPr>
      <w:ins w:id="198" w:author="Unknown">
        <w:r w:rsidRPr="00833B71">
          <w:rPr>
            <w:rFonts w:ascii="Times New Roman" w:hAnsi="Times New Roman" w:cs="Times New Roman"/>
            <w:color w:val="0066CC"/>
            <w:sz w:val="20"/>
            <w:szCs w:val="20"/>
            <w:lang w:val="en-US" w:eastAsia="ru-RU"/>
          </w:rPr>
          <w:t xml:space="preserve">» </w:t>
        </w:r>
        <w:r w:rsidRPr="00833B71">
          <w:rPr>
            <w:rFonts w:ascii="Times New Roman" w:hAnsi="Times New Roman" w:cs="Times New Roman"/>
            <w:sz w:val="20"/>
            <w:szCs w:val="20"/>
            <w:lang w:val="en-US" w:eastAsia="ru-RU"/>
          </w:rPr>
          <w:t>Approximately</w:t>
        </w:r>
      </w:ins>
      <w:r w:rsidR="00833B71">
        <w:rPr>
          <w:rFonts w:ascii="Times New Roman" w:hAnsi="Times New Roman" w:cs="Times New Roman"/>
          <w:sz w:val="20"/>
          <w:szCs w:val="20"/>
          <w:lang w:val="en-US" w:eastAsia="ru-RU"/>
        </w:rPr>
        <w:t xml:space="preserve">   </w:t>
      </w:r>
      <w:ins w:id="199" w:author="Unknown">
        <w:r w:rsidRPr="00833B71">
          <w:rPr>
            <w:rFonts w:ascii="Times New Roman" w:hAnsi="Times New Roman" w:cs="Times New Roman"/>
            <w:color w:val="0066CC"/>
            <w:sz w:val="20"/>
            <w:szCs w:val="20"/>
            <w:lang w:val="en-US" w:eastAsia="ru-RU"/>
          </w:rPr>
          <w:t xml:space="preserve">» </w:t>
        </w:r>
        <w:r w:rsidRPr="00833B71">
          <w:rPr>
            <w:rFonts w:ascii="Times New Roman" w:hAnsi="Times New Roman" w:cs="Times New Roman"/>
            <w:sz w:val="20"/>
            <w:szCs w:val="20"/>
            <w:lang w:val="en-US" w:eastAsia="ru-RU"/>
          </w:rPr>
          <w:t>Nearly</w:t>
        </w:r>
      </w:ins>
      <w:r w:rsidR="00833B71">
        <w:rPr>
          <w:rFonts w:ascii="Times New Roman" w:hAnsi="Times New Roman" w:cs="Times New Roman"/>
          <w:sz w:val="20"/>
          <w:szCs w:val="20"/>
          <w:lang w:val="en-US" w:eastAsia="ru-RU"/>
        </w:rPr>
        <w:t xml:space="preserve">  </w:t>
      </w:r>
      <w:ins w:id="200" w:author="Unknown">
        <w:r w:rsidRPr="00833B71">
          <w:rPr>
            <w:rFonts w:ascii="Times New Roman" w:hAnsi="Times New Roman" w:cs="Times New Roman"/>
            <w:color w:val="0066CC"/>
            <w:sz w:val="20"/>
            <w:szCs w:val="20"/>
            <w:lang w:val="en-US" w:eastAsia="ru-RU"/>
          </w:rPr>
          <w:t xml:space="preserve">» </w:t>
        </w:r>
        <w:r w:rsidRPr="00833B71">
          <w:rPr>
            <w:rFonts w:ascii="Times New Roman" w:hAnsi="Times New Roman" w:cs="Times New Roman"/>
            <w:sz w:val="20"/>
            <w:szCs w:val="20"/>
            <w:lang w:val="en-US" w:eastAsia="ru-RU"/>
          </w:rPr>
          <w:t>Roughly</w:t>
        </w:r>
      </w:ins>
      <w:r w:rsidR="00833B71">
        <w:rPr>
          <w:rFonts w:ascii="Times New Roman" w:hAnsi="Times New Roman" w:cs="Times New Roman"/>
          <w:sz w:val="20"/>
          <w:szCs w:val="20"/>
          <w:lang w:val="en-US" w:eastAsia="ru-RU"/>
        </w:rPr>
        <w:t xml:space="preserve">  </w:t>
      </w:r>
      <w:ins w:id="201" w:author="Unknown">
        <w:r w:rsidRPr="00833B71">
          <w:rPr>
            <w:rFonts w:ascii="Times New Roman" w:hAnsi="Times New Roman" w:cs="Times New Roman"/>
            <w:color w:val="0066CC"/>
            <w:sz w:val="20"/>
            <w:szCs w:val="20"/>
            <w:lang w:val="en-US" w:eastAsia="ru-RU"/>
          </w:rPr>
          <w:t xml:space="preserve">» </w:t>
        </w:r>
        <w:r w:rsidRPr="00833B71">
          <w:rPr>
            <w:rFonts w:ascii="Times New Roman" w:hAnsi="Times New Roman" w:cs="Times New Roman"/>
            <w:sz w:val="20"/>
            <w:szCs w:val="20"/>
            <w:lang w:val="en-US" w:eastAsia="ru-RU"/>
          </w:rPr>
          <w:t>Almost</w:t>
        </w:r>
      </w:ins>
      <w:r w:rsidR="00833B71">
        <w:rPr>
          <w:rFonts w:ascii="Times New Roman" w:hAnsi="Times New Roman" w:cs="Times New Roman"/>
          <w:sz w:val="20"/>
          <w:szCs w:val="20"/>
          <w:lang w:val="en-US" w:eastAsia="ru-RU"/>
        </w:rPr>
        <w:t xml:space="preserve">  </w:t>
      </w:r>
      <w:ins w:id="202" w:author="Unknown">
        <w:r w:rsidRPr="00833B71">
          <w:rPr>
            <w:rFonts w:ascii="Times New Roman" w:hAnsi="Times New Roman" w:cs="Times New Roman"/>
            <w:color w:val="0066CC"/>
            <w:sz w:val="20"/>
            <w:szCs w:val="20"/>
            <w:lang w:val="en-US" w:eastAsia="ru-RU"/>
          </w:rPr>
          <w:t xml:space="preserve">» </w:t>
        </w:r>
        <w:r w:rsidRPr="00833B71">
          <w:rPr>
            <w:rFonts w:ascii="Times New Roman" w:hAnsi="Times New Roman" w:cs="Times New Roman"/>
            <w:sz w:val="20"/>
            <w:szCs w:val="20"/>
            <w:lang w:val="en-US" w:eastAsia="ru-RU"/>
          </w:rPr>
          <w:t>About</w:t>
        </w:r>
      </w:ins>
      <w:r w:rsidR="00833B71">
        <w:rPr>
          <w:rFonts w:ascii="Times New Roman" w:hAnsi="Times New Roman" w:cs="Times New Roman"/>
          <w:sz w:val="20"/>
          <w:szCs w:val="20"/>
          <w:lang w:val="en-US" w:eastAsia="ru-RU"/>
        </w:rPr>
        <w:t xml:space="preserve">  </w:t>
      </w:r>
      <w:ins w:id="203" w:author="Unknown">
        <w:r w:rsidRPr="00833B71">
          <w:rPr>
            <w:rFonts w:ascii="Times New Roman" w:hAnsi="Times New Roman" w:cs="Times New Roman"/>
            <w:color w:val="0066CC"/>
            <w:sz w:val="20"/>
            <w:szCs w:val="20"/>
            <w:lang w:val="en-US" w:eastAsia="ru-RU"/>
          </w:rPr>
          <w:t xml:space="preserve">» </w:t>
        </w:r>
        <w:r w:rsidRPr="00833B71">
          <w:rPr>
            <w:rFonts w:ascii="Times New Roman" w:hAnsi="Times New Roman" w:cs="Times New Roman"/>
            <w:sz w:val="20"/>
            <w:szCs w:val="20"/>
            <w:lang w:val="en-US" w:eastAsia="ru-RU"/>
          </w:rPr>
          <w:t>Around</w:t>
        </w:r>
      </w:ins>
      <w:r w:rsidR="00833B71">
        <w:rPr>
          <w:rFonts w:ascii="Times New Roman" w:hAnsi="Times New Roman" w:cs="Times New Roman"/>
          <w:sz w:val="20"/>
          <w:szCs w:val="20"/>
          <w:lang w:val="en-US" w:eastAsia="ru-RU"/>
        </w:rPr>
        <w:t xml:space="preserve">  </w:t>
      </w:r>
      <w:ins w:id="204" w:author="Unknown">
        <w:r w:rsidRPr="00833B71">
          <w:rPr>
            <w:rFonts w:ascii="Times New Roman" w:hAnsi="Times New Roman" w:cs="Times New Roman"/>
            <w:color w:val="0066CC"/>
            <w:sz w:val="20"/>
            <w:szCs w:val="20"/>
            <w:lang w:val="en-US" w:eastAsia="ru-RU"/>
          </w:rPr>
          <w:t xml:space="preserve">» </w:t>
        </w:r>
        <w:r w:rsidRPr="00833B71">
          <w:rPr>
            <w:rFonts w:ascii="Times New Roman" w:hAnsi="Times New Roman" w:cs="Times New Roman"/>
            <w:sz w:val="20"/>
            <w:szCs w:val="20"/>
            <w:lang w:val="en-US" w:eastAsia="ru-RU"/>
          </w:rPr>
          <w:t>More or less</w:t>
        </w:r>
      </w:ins>
      <w:r w:rsidR="00833B71">
        <w:rPr>
          <w:rFonts w:ascii="Times New Roman" w:hAnsi="Times New Roman" w:cs="Times New Roman"/>
          <w:sz w:val="20"/>
          <w:szCs w:val="20"/>
          <w:lang w:val="en-US" w:eastAsia="ru-RU"/>
        </w:rPr>
        <w:t xml:space="preserve">  </w:t>
      </w:r>
      <w:ins w:id="205" w:author="Unknown">
        <w:r w:rsidRPr="00833B71">
          <w:rPr>
            <w:rFonts w:ascii="Times New Roman" w:hAnsi="Times New Roman" w:cs="Times New Roman"/>
            <w:color w:val="0066CC"/>
            <w:sz w:val="20"/>
            <w:szCs w:val="20"/>
            <w:lang w:val="en-US" w:eastAsia="ru-RU"/>
          </w:rPr>
          <w:t xml:space="preserve">» </w:t>
        </w:r>
        <w:r w:rsidRPr="00833B71">
          <w:rPr>
            <w:rFonts w:ascii="Times New Roman" w:hAnsi="Times New Roman" w:cs="Times New Roman"/>
            <w:sz w:val="20"/>
            <w:szCs w:val="20"/>
            <w:lang w:val="en-US" w:eastAsia="ru-RU"/>
          </w:rPr>
          <w:t>Just over</w:t>
        </w:r>
      </w:ins>
      <w:r w:rsidR="00833B71">
        <w:rPr>
          <w:rFonts w:ascii="Times New Roman" w:hAnsi="Times New Roman" w:cs="Times New Roman"/>
          <w:sz w:val="20"/>
          <w:szCs w:val="20"/>
          <w:lang w:val="en-US" w:eastAsia="ru-RU"/>
        </w:rPr>
        <w:t xml:space="preserve">  </w:t>
      </w:r>
      <w:ins w:id="206" w:author="Unknown">
        <w:r w:rsidRPr="00833B71">
          <w:rPr>
            <w:rFonts w:ascii="Times New Roman" w:hAnsi="Times New Roman" w:cs="Times New Roman"/>
            <w:color w:val="0066CC"/>
            <w:sz w:val="20"/>
            <w:szCs w:val="20"/>
            <w:lang w:val="en-US" w:eastAsia="ru-RU"/>
          </w:rPr>
          <w:t xml:space="preserve">» </w:t>
        </w:r>
        <w:r w:rsidRPr="00833B71">
          <w:rPr>
            <w:rFonts w:ascii="Times New Roman" w:hAnsi="Times New Roman" w:cs="Times New Roman"/>
            <w:sz w:val="20"/>
            <w:szCs w:val="20"/>
            <w:lang w:val="en-US" w:eastAsia="ru-RU"/>
          </w:rPr>
          <w:t>Just under</w:t>
        </w:r>
      </w:ins>
      <w:r w:rsidR="00833B71">
        <w:rPr>
          <w:rFonts w:ascii="Times New Roman" w:hAnsi="Times New Roman" w:cs="Times New Roman"/>
          <w:sz w:val="20"/>
          <w:szCs w:val="20"/>
          <w:lang w:val="en-US" w:eastAsia="ru-RU"/>
        </w:rPr>
        <w:t xml:space="preserve">  </w:t>
      </w:r>
      <w:ins w:id="207" w:author="Unknown">
        <w:r w:rsidRPr="00833B71">
          <w:rPr>
            <w:rFonts w:ascii="Times New Roman" w:hAnsi="Times New Roman" w:cs="Times New Roman"/>
            <w:color w:val="0066CC"/>
            <w:sz w:val="20"/>
            <w:szCs w:val="20"/>
            <w:lang w:val="en-US" w:eastAsia="ru-RU"/>
          </w:rPr>
          <w:t xml:space="preserve">» </w:t>
        </w:r>
        <w:r w:rsidRPr="00833B71">
          <w:rPr>
            <w:rFonts w:ascii="Times New Roman" w:hAnsi="Times New Roman" w:cs="Times New Roman"/>
            <w:sz w:val="20"/>
            <w:szCs w:val="20"/>
            <w:lang w:val="en-US" w:eastAsia="ru-RU"/>
          </w:rPr>
          <w:t>Just around</w:t>
        </w:r>
        <w:r w:rsidRPr="00833B71">
          <w:rPr>
            <w:rFonts w:ascii="Times New Roman" w:hAnsi="Times New Roman" w:cs="Times New Roman"/>
            <w:sz w:val="20"/>
            <w:szCs w:val="20"/>
            <w:lang w:val="en-US" w:eastAsia="ru-RU"/>
          </w:rPr>
          <w:br/>
        </w:r>
        <w:r w:rsidRPr="00833B71">
          <w:rPr>
            <w:rFonts w:ascii="Times New Roman" w:hAnsi="Times New Roman" w:cs="Times New Roman"/>
            <w:color w:val="0066CC"/>
            <w:sz w:val="20"/>
            <w:szCs w:val="20"/>
            <w:lang w:val="en-US" w:eastAsia="ru-RU"/>
          </w:rPr>
          <w:t xml:space="preserve">» </w:t>
        </w:r>
        <w:r w:rsidRPr="00833B71">
          <w:rPr>
            <w:rFonts w:ascii="Times New Roman" w:hAnsi="Times New Roman" w:cs="Times New Roman"/>
            <w:sz w:val="20"/>
            <w:szCs w:val="20"/>
            <w:lang w:val="en-US" w:eastAsia="ru-RU"/>
          </w:rPr>
          <w:t>Just about</w:t>
        </w:r>
      </w:ins>
      <w:r w:rsidR="00833B71">
        <w:rPr>
          <w:rFonts w:ascii="Times New Roman" w:hAnsi="Times New Roman" w:cs="Times New Roman"/>
          <w:sz w:val="20"/>
          <w:szCs w:val="20"/>
          <w:lang w:val="en-US" w:eastAsia="ru-RU"/>
        </w:rPr>
        <w:t xml:space="preserve">  </w:t>
      </w:r>
      <w:ins w:id="208" w:author="Unknown">
        <w:r w:rsidRPr="00833B71">
          <w:rPr>
            <w:rFonts w:ascii="Times New Roman" w:hAnsi="Times New Roman" w:cs="Times New Roman"/>
            <w:color w:val="0066CC"/>
            <w:sz w:val="20"/>
            <w:szCs w:val="20"/>
            <w:lang w:val="en-US" w:eastAsia="ru-RU"/>
          </w:rPr>
          <w:t xml:space="preserve">» </w:t>
        </w:r>
        <w:r w:rsidRPr="00833B71">
          <w:rPr>
            <w:rFonts w:ascii="Times New Roman" w:hAnsi="Times New Roman" w:cs="Times New Roman"/>
            <w:sz w:val="20"/>
            <w:szCs w:val="20"/>
            <w:lang w:val="en-US" w:eastAsia="ru-RU"/>
          </w:rPr>
          <w:t>Just below</w:t>
        </w:r>
      </w:ins>
      <w:r w:rsidR="00833B71">
        <w:rPr>
          <w:rFonts w:ascii="Times New Roman" w:hAnsi="Times New Roman" w:cs="Times New Roman"/>
          <w:sz w:val="20"/>
          <w:szCs w:val="20"/>
          <w:lang w:val="en-US" w:eastAsia="ru-RU"/>
        </w:rPr>
        <w:t xml:space="preserve">  </w:t>
      </w:r>
      <w:ins w:id="209" w:author="Unknown">
        <w:r w:rsidRPr="00833B71">
          <w:rPr>
            <w:rFonts w:ascii="Times New Roman" w:hAnsi="Times New Roman" w:cs="Times New Roman"/>
            <w:color w:val="0066CC"/>
            <w:sz w:val="20"/>
            <w:szCs w:val="20"/>
            <w:lang w:val="en-US" w:eastAsia="ru-RU"/>
          </w:rPr>
          <w:t xml:space="preserve">» </w:t>
        </w:r>
        <w:r w:rsidRPr="00833B71">
          <w:rPr>
            <w:rFonts w:ascii="Times New Roman" w:hAnsi="Times New Roman" w:cs="Times New Roman"/>
            <w:sz w:val="20"/>
            <w:szCs w:val="20"/>
            <w:lang w:val="en-US" w:eastAsia="ru-RU"/>
          </w:rPr>
          <w:t>A little more than</w:t>
        </w:r>
      </w:ins>
      <w:r w:rsidR="00833B71">
        <w:rPr>
          <w:rFonts w:ascii="Times New Roman" w:hAnsi="Times New Roman" w:cs="Times New Roman"/>
          <w:sz w:val="20"/>
          <w:szCs w:val="20"/>
          <w:lang w:val="en-US" w:eastAsia="ru-RU"/>
        </w:rPr>
        <w:t xml:space="preserve">  </w:t>
      </w:r>
      <w:ins w:id="210" w:author="Unknown">
        <w:r w:rsidRPr="00833B71">
          <w:rPr>
            <w:rFonts w:ascii="Times New Roman" w:hAnsi="Times New Roman" w:cs="Times New Roman"/>
            <w:color w:val="0066CC"/>
            <w:sz w:val="20"/>
            <w:szCs w:val="20"/>
            <w:lang w:val="en-US" w:eastAsia="ru-RU"/>
          </w:rPr>
          <w:t xml:space="preserve">» </w:t>
        </w:r>
        <w:r w:rsidRPr="00833B71">
          <w:rPr>
            <w:rFonts w:ascii="Times New Roman" w:hAnsi="Times New Roman" w:cs="Times New Roman"/>
            <w:sz w:val="20"/>
            <w:szCs w:val="20"/>
            <w:lang w:val="en-US" w:eastAsia="ru-RU"/>
          </w:rPr>
          <w:t xml:space="preserve">A little less than. </w:t>
        </w:r>
      </w:ins>
    </w:p>
    <w:p w:rsidR="009638D9" w:rsidRPr="00833B71" w:rsidRDefault="009638D9" w:rsidP="00AD19B2">
      <w:pPr>
        <w:pStyle w:val="a9"/>
        <w:rPr>
          <w:ins w:id="211" w:author="Unknown"/>
          <w:rFonts w:ascii="Times New Roman" w:hAnsi="Times New Roman" w:cs="Times New Roman"/>
          <w:b/>
          <w:lang w:val="en-US" w:eastAsia="ru-RU"/>
        </w:rPr>
      </w:pPr>
      <w:ins w:id="212" w:author="Unknown">
        <w:r w:rsidRPr="00833B71">
          <w:rPr>
            <w:rFonts w:ascii="Times New Roman" w:hAnsi="Times New Roman" w:cs="Times New Roman"/>
            <w:b/>
            <w:lang w:val="en-US" w:eastAsia="ru-RU"/>
          </w:rPr>
          <w:t>What criteria would a band 9 graph response satisfy?</w:t>
        </w:r>
      </w:ins>
    </w:p>
    <w:p w:rsidR="009638D9" w:rsidRPr="00833B71" w:rsidRDefault="009638D9" w:rsidP="00AD19B2">
      <w:pPr>
        <w:pStyle w:val="a9"/>
        <w:rPr>
          <w:ins w:id="213" w:author="Unknown"/>
          <w:rFonts w:ascii="Times New Roman" w:hAnsi="Times New Roman" w:cs="Times New Roman"/>
          <w:sz w:val="20"/>
          <w:szCs w:val="20"/>
          <w:lang w:val="en-US" w:eastAsia="ru-RU"/>
        </w:rPr>
      </w:pPr>
      <w:ins w:id="214" w:author="Unknown">
        <w:r w:rsidRPr="00833B71">
          <w:rPr>
            <w:rFonts w:ascii="Times New Roman" w:hAnsi="Times New Roman" w:cs="Times New Roman"/>
            <w:b/>
            <w:color w:val="0066CC"/>
            <w:lang w:val="en-US" w:eastAsia="ru-RU"/>
          </w:rPr>
          <w:t>Task Achievement:</w:t>
        </w:r>
        <w:r w:rsidRPr="00AD19B2">
          <w:rPr>
            <w:rFonts w:ascii="Times New Roman" w:hAnsi="Times New Roman" w:cs="Times New Roman"/>
            <w:color w:val="0066CC"/>
            <w:lang w:val="en-US" w:eastAsia="ru-RU"/>
          </w:rPr>
          <w:t xml:space="preserve"> </w:t>
        </w:r>
        <w:r w:rsidRPr="00AD19B2">
          <w:rPr>
            <w:rFonts w:ascii="Times New Roman" w:hAnsi="Times New Roman" w:cs="Times New Roman"/>
            <w:lang w:val="en-US" w:eastAsia="ru-RU"/>
          </w:rPr>
          <w:br/>
        </w:r>
        <w:r w:rsidRPr="00833B71">
          <w:rPr>
            <w:rFonts w:ascii="Times New Roman" w:hAnsi="Times New Roman" w:cs="Times New Roman"/>
            <w:sz w:val="20"/>
            <w:szCs w:val="20"/>
            <w:lang w:val="en-US" w:eastAsia="ru-RU"/>
          </w:rPr>
          <w:t>A) Fully satisfies all the requirements of the task.</w:t>
        </w:r>
        <w:r w:rsidRPr="00833B71">
          <w:rPr>
            <w:rFonts w:ascii="Times New Roman" w:hAnsi="Times New Roman" w:cs="Times New Roman"/>
            <w:sz w:val="20"/>
            <w:szCs w:val="20"/>
            <w:lang w:val="en-US" w:eastAsia="ru-RU"/>
          </w:rPr>
          <w:br/>
          <w:t xml:space="preserve">B) Clearly presents a fully developed response. </w:t>
        </w:r>
      </w:ins>
    </w:p>
    <w:p w:rsidR="009638D9" w:rsidRPr="00833B71" w:rsidRDefault="009638D9" w:rsidP="00AD19B2">
      <w:pPr>
        <w:pStyle w:val="a9"/>
        <w:rPr>
          <w:ins w:id="215" w:author="Unknown"/>
          <w:rFonts w:ascii="Times New Roman" w:hAnsi="Times New Roman" w:cs="Times New Roman"/>
          <w:sz w:val="20"/>
          <w:szCs w:val="20"/>
          <w:lang w:val="en-US" w:eastAsia="ru-RU"/>
        </w:rPr>
      </w:pPr>
      <w:ins w:id="216" w:author="Unknown">
        <w:r w:rsidRPr="00833B71">
          <w:rPr>
            <w:rFonts w:ascii="Times New Roman" w:hAnsi="Times New Roman" w:cs="Times New Roman"/>
            <w:sz w:val="20"/>
            <w:szCs w:val="20"/>
            <w:u w:val="single"/>
            <w:lang w:val="en-US" w:eastAsia="ru-RU"/>
          </w:rPr>
          <w:t>What will be assessed by the examiner?</w:t>
        </w:r>
        <w:r w:rsidRPr="00833B71">
          <w:rPr>
            <w:rFonts w:ascii="Times New Roman" w:hAnsi="Times New Roman" w:cs="Times New Roman"/>
            <w:sz w:val="20"/>
            <w:szCs w:val="20"/>
            <w:lang w:val="en-US" w:eastAsia="ru-RU"/>
          </w:rPr>
          <w:br/>
          <w:t xml:space="preserve">a) How appropriately, accurately and relevantly you </w:t>
        </w:r>
        <w:proofErr w:type="spellStart"/>
        <w:r w:rsidRPr="00833B71">
          <w:rPr>
            <w:rFonts w:ascii="Times New Roman" w:hAnsi="Times New Roman" w:cs="Times New Roman"/>
            <w:sz w:val="20"/>
            <w:szCs w:val="20"/>
            <w:lang w:val="en-US" w:eastAsia="ru-RU"/>
          </w:rPr>
          <w:t>fulfil</w:t>
        </w:r>
        <w:proofErr w:type="spellEnd"/>
        <w:r w:rsidRPr="00833B71">
          <w:rPr>
            <w:rFonts w:ascii="Times New Roman" w:hAnsi="Times New Roman" w:cs="Times New Roman"/>
            <w:sz w:val="20"/>
            <w:szCs w:val="20"/>
            <w:lang w:val="en-US" w:eastAsia="ru-RU"/>
          </w:rPr>
          <w:t xml:space="preserve"> your task requirements.</w:t>
        </w:r>
        <w:r w:rsidRPr="00833B71">
          <w:rPr>
            <w:rFonts w:ascii="Times New Roman" w:hAnsi="Times New Roman" w:cs="Times New Roman"/>
            <w:sz w:val="20"/>
            <w:szCs w:val="20"/>
            <w:lang w:val="en-US" w:eastAsia="ru-RU"/>
          </w:rPr>
          <w:br/>
          <w:t xml:space="preserve">b) How accurately you write your report and how appropriately you present the data (compare/ contrast/ show the most striking trends/ features/ data.)  </w:t>
        </w:r>
      </w:ins>
    </w:p>
    <w:p w:rsidR="009638D9" w:rsidRPr="00833B71" w:rsidRDefault="009638D9" w:rsidP="00AD19B2">
      <w:pPr>
        <w:pStyle w:val="a9"/>
        <w:rPr>
          <w:ins w:id="217" w:author="Unknown"/>
          <w:rFonts w:ascii="Times New Roman" w:hAnsi="Times New Roman" w:cs="Times New Roman"/>
          <w:sz w:val="20"/>
          <w:szCs w:val="20"/>
          <w:lang w:val="en-US" w:eastAsia="ru-RU"/>
        </w:rPr>
      </w:pPr>
      <w:ins w:id="218" w:author="Unknown">
        <w:r w:rsidRPr="00833B71">
          <w:rPr>
            <w:rFonts w:ascii="Times New Roman" w:hAnsi="Times New Roman" w:cs="Times New Roman"/>
            <w:b/>
            <w:color w:val="0066CC"/>
            <w:lang w:val="en-US" w:eastAsia="ru-RU"/>
          </w:rPr>
          <w:t>Coherence and Cohesion</w:t>
        </w:r>
        <w:proofErr w:type="gramStart"/>
        <w:r w:rsidRPr="00833B71">
          <w:rPr>
            <w:rFonts w:ascii="Times New Roman" w:hAnsi="Times New Roman" w:cs="Times New Roman"/>
            <w:b/>
            <w:color w:val="0066CC"/>
            <w:lang w:val="en-US" w:eastAsia="ru-RU"/>
          </w:rPr>
          <w:t>:</w:t>
        </w:r>
        <w:proofErr w:type="gramEnd"/>
        <w:r w:rsidRPr="00833B71">
          <w:rPr>
            <w:rFonts w:ascii="Times New Roman" w:hAnsi="Times New Roman" w:cs="Times New Roman"/>
            <w:b/>
            <w:lang w:val="en-US" w:eastAsia="ru-RU"/>
          </w:rPr>
          <w:br/>
        </w:r>
        <w:r w:rsidRPr="00833B71">
          <w:rPr>
            <w:rFonts w:ascii="Times New Roman" w:hAnsi="Times New Roman" w:cs="Times New Roman"/>
            <w:sz w:val="20"/>
            <w:szCs w:val="20"/>
            <w:lang w:val="en-US" w:eastAsia="ru-RU"/>
          </w:rPr>
          <w:t>A) Uses cohesion in such a way that it attracts no attention.</w:t>
        </w:r>
        <w:r w:rsidRPr="00833B71">
          <w:rPr>
            <w:rFonts w:ascii="Times New Roman" w:hAnsi="Times New Roman" w:cs="Times New Roman"/>
            <w:sz w:val="20"/>
            <w:szCs w:val="20"/>
            <w:lang w:val="en-US" w:eastAsia="ru-RU"/>
          </w:rPr>
          <w:br/>
          <w:t xml:space="preserve">B) Skillfully manages paragraphing. </w:t>
        </w:r>
      </w:ins>
    </w:p>
    <w:p w:rsidR="009638D9" w:rsidRPr="00AD19B2" w:rsidRDefault="009638D9" w:rsidP="00AD19B2">
      <w:pPr>
        <w:pStyle w:val="a9"/>
        <w:rPr>
          <w:ins w:id="219" w:author="Unknown"/>
          <w:rFonts w:ascii="Times New Roman" w:hAnsi="Times New Roman" w:cs="Times New Roman"/>
          <w:lang w:val="en-US" w:eastAsia="ru-RU"/>
        </w:rPr>
      </w:pPr>
      <w:ins w:id="220" w:author="Unknown">
        <w:r w:rsidRPr="00833B71">
          <w:rPr>
            <w:rFonts w:ascii="Times New Roman" w:hAnsi="Times New Roman" w:cs="Times New Roman"/>
            <w:b/>
            <w:u w:val="single"/>
            <w:lang w:val="en-US" w:eastAsia="ru-RU"/>
          </w:rPr>
          <w:t>What will be assessed by the examiner?</w:t>
        </w:r>
        <w:r w:rsidRPr="00833B71">
          <w:rPr>
            <w:rFonts w:ascii="Times New Roman" w:hAnsi="Times New Roman" w:cs="Times New Roman"/>
            <w:b/>
            <w:lang w:val="en-US" w:eastAsia="ru-RU"/>
          </w:rPr>
          <w:br/>
        </w:r>
        <w:r w:rsidRPr="00833B71">
          <w:rPr>
            <w:rFonts w:ascii="Times New Roman" w:hAnsi="Times New Roman" w:cs="Times New Roman"/>
            <w:sz w:val="20"/>
            <w:szCs w:val="20"/>
            <w:lang w:val="en-US" w:eastAsia="ru-RU"/>
          </w:rPr>
          <w:t>a) No misinterpretation and presentation of data and trend.</w:t>
        </w:r>
        <w:r w:rsidRPr="00833B71">
          <w:rPr>
            <w:rFonts w:ascii="Times New Roman" w:hAnsi="Times New Roman" w:cs="Times New Roman"/>
            <w:sz w:val="20"/>
            <w:szCs w:val="20"/>
            <w:lang w:val="en-US" w:eastAsia="ru-RU"/>
          </w:rPr>
          <w:br/>
          <w:t xml:space="preserve">b) How well you </w:t>
        </w:r>
        <w:proofErr w:type="spellStart"/>
        <w:r w:rsidRPr="00833B71">
          <w:rPr>
            <w:rFonts w:ascii="Times New Roman" w:hAnsi="Times New Roman" w:cs="Times New Roman"/>
            <w:sz w:val="20"/>
            <w:szCs w:val="20"/>
            <w:lang w:val="en-US" w:eastAsia="ru-RU"/>
          </w:rPr>
          <w:t>organise</w:t>
        </w:r>
        <w:proofErr w:type="spellEnd"/>
        <w:r w:rsidRPr="00833B71">
          <w:rPr>
            <w:rFonts w:ascii="Times New Roman" w:hAnsi="Times New Roman" w:cs="Times New Roman"/>
            <w:sz w:val="20"/>
            <w:szCs w:val="20"/>
            <w:lang w:val="en-US" w:eastAsia="ru-RU"/>
          </w:rPr>
          <w:t xml:space="preserve"> your paragraphs.</w:t>
        </w:r>
        <w:r w:rsidRPr="00833B71">
          <w:rPr>
            <w:rFonts w:ascii="Times New Roman" w:hAnsi="Times New Roman" w:cs="Times New Roman"/>
            <w:sz w:val="20"/>
            <w:szCs w:val="20"/>
            <w:lang w:val="en-US" w:eastAsia="ru-RU"/>
          </w:rPr>
          <w:br/>
          <w:t>c) Overall clarity and fluency of your report and message.</w:t>
        </w:r>
        <w:r w:rsidRPr="00833B71">
          <w:rPr>
            <w:rFonts w:ascii="Times New Roman" w:hAnsi="Times New Roman" w:cs="Times New Roman"/>
            <w:sz w:val="20"/>
            <w:szCs w:val="20"/>
            <w:lang w:val="en-US" w:eastAsia="ru-RU"/>
          </w:rPr>
          <w:br/>
        </w:r>
        <w:r w:rsidRPr="00AD19B2">
          <w:rPr>
            <w:rFonts w:ascii="Times New Roman" w:hAnsi="Times New Roman" w:cs="Times New Roman"/>
            <w:lang w:val="en-US" w:eastAsia="ru-RU"/>
          </w:rPr>
          <w:t xml:space="preserve">d) How well you have </w:t>
        </w:r>
        <w:proofErr w:type="spellStart"/>
        <w:r w:rsidRPr="00AD19B2">
          <w:rPr>
            <w:rFonts w:ascii="Times New Roman" w:hAnsi="Times New Roman" w:cs="Times New Roman"/>
            <w:lang w:val="en-US" w:eastAsia="ru-RU"/>
          </w:rPr>
          <w:t>organised</w:t>
        </w:r>
        <w:proofErr w:type="spellEnd"/>
        <w:r w:rsidRPr="00AD19B2">
          <w:rPr>
            <w:rFonts w:ascii="Times New Roman" w:hAnsi="Times New Roman" w:cs="Times New Roman"/>
            <w:lang w:val="en-US" w:eastAsia="ru-RU"/>
          </w:rPr>
          <w:t xml:space="preserve"> and liked the information, data and ideas in your writing.</w:t>
        </w:r>
        <w:r w:rsidRPr="00AD19B2">
          <w:rPr>
            <w:rFonts w:ascii="Times New Roman" w:hAnsi="Times New Roman" w:cs="Times New Roman"/>
            <w:lang w:val="en-US" w:eastAsia="ru-RU"/>
          </w:rPr>
          <w:br/>
          <w:t xml:space="preserve">e) Logical sequencing and appropriate use of linking devices between and within your sentences.  </w:t>
        </w:r>
      </w:ins>
    </w:p>
    <w:p w:rsidR="009638D9" w:rsidRPr="006A1602" w:rsidRDefault="009638D9" w:rsidP="00AD19B2">
      <w:pPr>
        <w:pStyle w:val="a9"/>
        <w:rPr>
          <w:ins w:id="221" w:author="Unknown"/>
          <w:rFonts w:ascii="Times New Roman" w:hAnsi="Times New Roman" w:cs="Times New Roman"/>
          <w:b/>
          <w:lang w:val="en-US" w:eastAsia="ru-RU"/>
        </w:rPr>
      </w:pPr>
      <w:ins w:id="222" w:author="Unknown">
        <w:r w:rsidRPr="006A1602">
          <w:rPr>
            <w:rFonts w:ascii="Times New Roman" w:hAnsi="Times New Roman" w:cs="Times New Roman"/>
            <w:b/>
            <w:highlight w:val="yellow"/>
            <w:lang w:val="en-US" w:eastAsia="ru-RU"/>
          </w:rPr>
          <w:t>Tips:</w:t>
        </w:r>
        <w:r w:rsidRPr="006A1602">
          <w:rPr>
            <w:rFonts w:ascii="Times New Roman" w:hAnsi="Times New Roman" w:cs="Times New Roman"/>
            <w:b/>
            <w:lang w:val="en-US" w:eastAsia="ru-RU"/>
          </w:rPr>
          <w:t xml:space="preserve"> </w:t>
        </w:r>
      </w:ins>
    </w:p>
    <w:p w:rsidR="009638D9" w:rsidRPr="00AD19B2" w:rsidRDefault="009638D9" w:rsidP="00AD19B2">
      <w:pPr>
        <w:pStyle w:val="a9"/>
        <w:rPr>
          <w:ins w:id="223" w:author="Unknown"/>
          <w:rFonts w:ascii="Times New Roman" w:hAnsi="Times New Roman" w:cs="Times New Roman"/>
          <w:lang w:val="en-US" w:eastAsia="ru-RU"/>
        </w:rPr>
      </w:pPr>
      <w:ins w:id="224" w:author="Unknown">
        <w:r w:rsidRPr="00AD19B2">
          <w:rPr>
            <w:rFonts w:ascii="Times New Roman" w:hAnsi="Times New Roman" w:cs="Times New Roman"/>
            <w:lang w:val="en-US" w:eastAsia="ru-RU"/>
          </w:rPr>
          <w:t> Do not incorporate more than 3-4 paragraphs.</w:t>
        </w:r>
      </w:ins>
    </w:p>
    <w:p w:rsidR="009638D9" w:rsidRPr="00AD19B2" w:rsidRDefault="009638D9" w:rsidP="00AD19B2">
      <w:pPr>
        <w:pStyle w:val="a9"/>
        <w:rPr>
          <w:ins w:id="225" w:author="Unknown"/>
          <w:rFonts w:ascii="Times New Roman" w:hAnsi="Times New Roman" w:cs="Times New Roman"/>
          <w:lang w:val="en-US" w:eastAsia="ru-RU"/>
        </w:rPr>
      </w:pPr>
      <w:ins w:id="226" w:author="Unknown">
        <w:r w:rsidRPr="00AD19B2">
          <w:rPr>
            <w:rFonts w:ascii="Times New Roman" w:hAnsi="Times New Roman" w:cs="Times New Roman"/>
            <w:lang w:val="en-US" w:eastAsia="ru-RU"/>
          </w:rPr>
          <w:t> Do not use a single paragraph to describe everything.</w:t>
        </w:r>
      </w:ins>
    </w:p>
    <w:p w:rsidR="009638D9" w:rsidRPr="00AD19B2" w:rsidRDefault="009638D9" w:rsidP="00AD19B2">
      <w:pPr>
        <w:pStyle w:val="a9"/>
        <w:rPr>
          <w:ins w:id="227" w:author="Unknown"/>
          <w:rFonts w:ascii="Times New Roman" w:hAnsi="Times New Roman" w:cs="Times New Roman"/>
          <w:lang w:val="en-US" w:eastAsia="ru-RU"/>
        </w:rPr>
      </w:pPr>
      <w:ins w:id="228" w:author="Unknown">
        <w:r w:rsidRPr="00AD19B2">
          <w:rPr>
            <w:rFonts w:ascii="Times New Roman" w:hAnsi="Times New Roman" w:cs="Times New Roman"/>
            <w:lang w:val="en-US" w:eastAsia="ru-RU"/>
          </w:rPr>
          <w:t xml:space="preserve"> The conclusion part is optional. If you think that you have already written more than </w:t>
        </w:r>
        <w:r w:rsidRPr="00F010E9">
          <w:rPr>
            <w:rFonts w:ascii="Times New Roman" w:hAnsi="Times New Roman" w:cs="Times New Roman"/>
            <w:highlight w:val="yellow"/>
            <w:lang w:val="en-US" w:eastAsia="ru-RU"/>
          </w:rPr>
          <w:t>170 words</w:t>
        </w:r>
        <w:r w:rsidRPr="00AD19B2">
          <w:rPr>
            <w:rFonts w:ascii="Times New Roman" w:hAnsi="Times New Roman" w:cs="Times New Roman"/>
            <w:lang w:val="en-US" w:eastAsia="ru-RU"/>
          </w:rPr>
          <w:t xml:space="preserve"> and have nothing to say, you can skip the conclusion.</w:t>
        </w:r>
      </w:ins>
    </w:p>
    <w:p w:rsidR="009638D9" w:rsidRPr="00BD0C8B" w:rsidRDefault="009638D9" w:rsidP="00AD19B2">
      <w:pPr>
        <w:pStyle w:val="a9"/>
        <w:rPr>
          <w:ins w:id="229" w:author="Unknown"/>
          <w:rFonts w:ascii="Times New Roman" w:hAnsi="Times New Roman" w:cs="Times New Roman"/>
          <w:sz w:val="20"/>
          <w:szCs w:val="20"/>
          <w:lang w:val="en-US" w:eastAsia="ru-RU"/>
        </w:rPr>
      </w:pPr>
      <w:ins w:id="230" w:author="Unknown">
        <w:r w:rsidRPr="00BD0C8B">
          <w:rPr>
            <w:rFonts w:ascii="Times New Roman" w:hAnsi="Times New Roman" w:cs="Times New Roman"/>
            <w:b/>
            <w:color w:val="0066CC"/>
            <w:lang w:val="en-US" w:eastAsia="ru-RU"/>
          </w:rPr>
          <w:t>Lexical Resource</w:t>
        </w:r>
        <w:proofErr w:type="gramStart"/>
        <w:r w:rsidRPr="00BD0C8B">
          <w:rPr>
            <w:rFonts w:ascii="Times New Roman" w:hAnsi="Times New Roman" w:cs="Times New Roman"/>
            <w:b/>
            <w:color w:val="0066CC"/>
            <w:lang w:val="en-US" w:eastAsia="ru-RU"/>
          </w:rPr>
          <w:t>:</w:t>
        </w:r>
        <w:proofErr w:type="gramEnd"/>
        <w:r w:rsidRPr="00AD19B2">
          <w:rPr>
            <w:rFonts w:ascii="Times New Roman" w:hAnsi="Times New Roman" w:cs="Times New Roman"/>
            <w:lang w:val="en-US" w:eastAsia="ru-RU"/>
          </w:rPr>
          <w:br/>
        </w:r>
        <w:r w:rsidRPr="00BD0C8B">
          <w:rPr>
            <w:rFonts w:ascii="Times New Roman" w:hAnsi="Times New Roman" w:cs="Times New Roman"/>
            <w:sz w:val="20"/>
            <w:szCs w:val="20"/>
            <w:lang w:val="en-US" w:eastAsia="ru-RU"/>
          </w:rPr>
          <w:t>A) Uses a wide range of vocabulary with very natural and sophisticated control of lexical features.</w:t>
        </w:r>
        <w:r w:rsidRPr="00BD0C8B">
          <w:rPr>
            <w:rFonts w:ascii="Times New Roman" w:hAnsi="Times New Roman" w:cs="Times New Roman"/>
            <w:sz w:val="20"/>
            <w:szCs w:val="20"/>
            <w:lang w:val="en-US" w:eastAsia="ru-RU"/>
          </w:rPr>
          <w:br/>
          <w:t xml:space="preserve">B) Rare minor errors occur only as ‘slips’. </w:t>
        </w:r>
        <w:bookmarkStart w:id="231" w:name="_GoBack"/>
        <w:bookmarkEnd w:id="231"/>
      </w:ins>
    </w:p>
    <w:p w:rsidR="00BD0C8B" w:rsidRDefault="009638D9" w:rsidP="00BD0C8B">
      <w:pPr>
        <w:pStyle w:val="a9"/>
        <w:rPr>
          <w:rFonts w:ascii="Times New Roman" w:hAnsi="Times New Roman" w:cs="Times New Roman"/>
          <w:b/>
          <w:sz w:val="20"/>
          <w:szCs w:val="20"/>
          <w:lang w:val="en-US" w:eastAsia="ru-RU"/>
        </w:rPr>
      </w:pPr>
      <w:ins w:id="232" w:author="Unknown">
        <w:r w:rsidRPr="00BD0C8B">
          <w:rPr>
            <w:rFonts w:ascii="Times New Roman" w:hAnsi="Times New Roman" w:cs="Times New Roman"/>
            <w:b/>
            <w:sz w:val="20"/>
            <w:szCs w:val="20"/>
            <w:u w:val="single"/>
            <w:lang w:val="en-US" w:eastAsia="ru-RU"/>
          </w:rPr>
          <w:t>What will be assessed by the examiner?</w:t>
        </w:r>
        <w:r w:rsidRPr="00BD0C8B">
          <w:rPr>
            <w:rFonts w:ascii="Times New Roman" w:hAnsi="Times New Roman" w:cs="Times New Roman"/>
            <w:b/>
            <w:sz w:val="20"/>
            <w:szCs w:val="20"/>
            <w:lang w:val="en-US" w:eastAsia="ru-RU"/>
          </w:rPr>
          <w:br/>
        </w:r>
        <w:r w:rsidRPr="00BD0C8B">
          <w:rPr>
            <w:rFonts w:ascii="Times New Roman" w:hAnsi="Times New Roman" w:cs="Times New Roman"/>
            <w:sz w:val="20"/>
            <w:szCs w:val="20"/>
            <w:lang w:val="en-US" w:eastAsia="ru-RU"/>
          </w:rPr>
          <w:t>a) The range of vocabulary you have used in your writing.</w:t>
        </w:r>
        <w:r w:rsidRPr="00BD0C8B">
          <w:rPr>
            <w:rFonts w:ascii="Times New Roman" w:hAnsi="Times New Roman" w:cs="Times New Roman"/>
            <w:sz w:val="20"/>
            <w:szCs w:val="20"/>
            <w:lang w:val="en-US" w:eastAsia="ru-RU"/>
          </w:rPr>
          <w:br/>
          <w:t>b) How accurately and appropriately you have used words/ phrases while presenting the graph(s) as a report.</w:t>
        </w:r>
        <w:r w:rsidRPr="00BD0C8B">
          <w:rPr>
            <w:rFonts w:ascii="Times New Roman" w:hAnsi="Times New Roman" w:cs="Times New Roman"/>
            <w:sz w:val="20"/>
            <w:szCs w:val="20"/>
            <w:lang w:val="en-US" w:eastAsia="ru-RU"/>
          </w:rPr>
          <w:br/>
        </w:r>
      </w:ins>
    </w:p>
    <w:p w:rsidR="009638D9" w:rsidRPr="00BD0C8B" w:rsidRDefault="009638D9" w:rsidP="00BD0C8B">
      <w:pPr>
        <w:pStyle w:val="a9"/>
        <w:rPr>
          <w:ins w:id="233" w:author="Unknown"/>
          <w:rFonts w:ascii="Times New Roman" w:hAnsi="Times New Roman" w:cs="Times New Roman"/>
          <w:sz w:val="20"/>
          <w:szCs w:val="20"/>
          <w:lang w:val="en-US" w:eastAsia="ru-RU"/>
        </w:rPr>
      </w:pPr>
      <w:ins w:id="234" w:author="Unknown">
        <w:r w:rsidRPr="006A1602">
          <w:rPr>
            <w:rFonts w:ascii="Times New Roman" w:hAnsi="Times New Roman" w:cs="Times New Roman"/>
            <w:b/>
            <w:sz w:val="20"/>
            <w:szCs w:val="20"/>
            <w:highlight w:val="yellow"/>
            <w:lang w:val="en-US" w:eastAsia="ru-RU"/>
          </w:rPr>
          <w:t>Tips:</w:t>
        </w:r>
        <w:r w:rsidRPr="00BD0C8B">
          <w:rPr>
            <w:rFonts w:ascii="Times New Roman" w:hAnsi="Times New Roman" w:cs="Times New Roman"/>
            <w:sz w:val="20"/>
            <w:szCs w:val="20"/>
            <w:lang w:val="en-US" w:eastAsia="ru-RU"/>
          </w:rPr>
          <w:t xml:space="preserve"> Do NOT use words/ phrases that are already given in the question. Do so only if there is no alternative word(s)/ phrase(s) to convey the same meaning/idea. </w:t>
        </w:r>
      </w:ins>
    </w:p>
    <w:p w:rsidR="009638D9" w:rsidRPr="00BD0C8B" w:rsidRDefault="009638D9" w:rsidP="00BD0C8B">
      <w:pPr>
        <w:pStyle w:val="a9"/>
        <w:rPr>
          <w:ins w:id="235" w:author="Unknown"/>
          <w:rFonts w:ascii="Times New Roman" w:hAnsi="Times New Roman" w:cs="Times New Roman"/>
          <w:lang w:val="en-US" w:eastAsia="ru-RU"/>
        </w:rPr>
      </w:pPr>
      <w:ins w:id="236" w:author="Unknown">
        <w:r w:rsidRPr="00BD0C8B">
          <w:rPr>
            <w:rFonts w:ascii="Times New Roman" w:hAnsi="Times New Roman" w:cs="Times New Roman"/>
            <w:b/>
            <w:bCs/>
            <w:color w:val="0066CC"/>
            <w:lang w:val="en-US" w:eastAsia="ru-RU"/>
          </w:rPr>
          <w:t>Grammatical Range and Accuracy</w:t>
        </w:r>
        <w:proofErr w:type="gramStart"/>
        <w:r w:rsidRPr="00BD0C8B">
          <w:rPr>
            <w:rFonts w:ascii="Times New Roman" w:hAnsi="Times New Roman" w:cs="Times New Roman"/>
            <w:b/>
            <w:bCs/>
            <w:color w:val="0066CC"/>
            <w:lang w:val="en-US" w:eastAsia="ru-RU"/>
          </w:rPr>
          <w:t>:</w:t>
        </w:r>
        <w:proofErr w:type="gramEnd"/>
        <w:r w:rsidRPr="009638D9">
          <w:rPr>
            <w:sz w:val="24"/>
            <w:szCs w:val="24"/>
            <w:lang w:val="en-US" w:eastAsia="ru-RU"/>
          </w:rPr>
          <w:br/>
        </w:r>
        <w:r w:rsidRPr="00BD0C8B">
          <w:rPr>
            <w:rFonts w:ascii="Times New Roman" w:hAnsi="Times New Roman" w:cs="Times New Roman"/>
            <w:lang w:val="en-US" w:eastAsia="ru-RU"/>
          </w:rPr>
          <w:t>A) Uses a wide range of structures with full flexibility and accuracy.</w:t>
        </w:r>
        <w:r w:rsidRPr="00BD0C8B">
          <w:rPr>
            <w:rFonts w:ascii="Times New Roman" w:hAnsi="Times New Roman" w:cs="Times New Roman"/>
            <w:lang w:val="en-US" w:eastAsia="ru-RU"/>
          </w:rPr>
          <w:br/>
          <w:t xml:space="preserve">B) Rare minor errors occur only as ‘slips’. </w:t>
        </w:r>
      </w:ins>
    </w:p>
    <w:p w:rsidR="009638D9" w:rsidRPr="00BD0C8B" w:rsidRDefault="009638D9" w:rsidP="00BD0C8B">
      <w:pPr>
        <w:pStyle w:val="a9"/>
        <w:rPr>
          <w:ins w:id="237" w:author="Unknown"/>
          <w:rFonts w:ascii="Times New Roman" w:hAnsi="Times New Roman" w:cs="Times New Roman"/>
          <w:lang w:val="en-US" w:eastAsia="ru-RU"/>
        </w:rPr>
      </w:pPr>
      <w:ins w:id="238" w:author="Unknown">
        <w:r w:rsidRPr="006A1602">
          <w:rPr>
            <w:rFonts w:ascii="Times New Roman" w:hAnsi="Times New Roman" w:cs="Times New Roman"/>
            <w:b/>
            <w:bCs/>
            <w:color w:val="C00000"/>
            <w:highlight w:val="yellow"/>
            <w:lang w:val="en-US" w:eastAsia="ru-RU"/>
          </w:rPr>
          <w:t>Tips</w:t>
        </w:r>
        <w:proofErr w:type="gramStart"/>
        <w:r w:rsidRPr="006A1602">
          <w:rPr>
            <w:rFonts w:ascii="Times New Roman" w:hAnsi="Times New Roman" w:cs="Times New Roman"/>
            <w:b/>
            <w:bCs/>
            <w:color w:val="C00000"/>
            <w:highlight w:val="yellow"/>
            <w:lang w:val="en-US" w:eastAsia="ru-RU"/>
          </w:rPr>
          <w:t>:</w:t>
        </w:r>
        <w:proofErr w:type="gramEnd"/>
        <w:r w:rsidRPr="00BD0C8B">
          <w:rPr>
            <w:rFonts w:ascii="Times New Roman" w:hAnsi="Times New Roman" w:cs="Times New Roman"/>
            <w:lang w:val="en-US" w:eastAsia="ru-RU"/>
          </w:rPr>
          <w:br/>
          <w:t xml:space="preserve">Do not use the same sentence structure and data comparison/ contrasting style over and over again. Bring a variety in your writing to show that you can formulate different sentence structures without making any grammatical mistakes. </w:t>
        </w:r>
      </w:ins>
    </w:p>
    <w:p w:rsidR="003E175C" w:rsidRDefault="003E175C" w:rsidP="009638D9">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p>
    <w:sectPr w:rsidR="003E175C" w:rsidSect="00833B71">
      <w:pgSz w:w="11906" w:h="16838"/>
      <w:pgMar w:top="426" w:right="282"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0C16"/>
    <w:multiLevelType w:val="multilevel"/>
    <w:tmpl w:val="A50A1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3D09A7"/>
    <w:multiLevelType w:val="multilevel"/>
    <w:tmpl w:val="0ECA9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B26859"/>
    <w:multiLevelType w:val="multilevel"/>
    <w:tmpl w:val="C9C8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655D2D"/>
    <w:multiLevelType w:val="multilevel"/>
    <w:tmpl w:val="85C2D5D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
    <w:nsid w:val="5D293087"/>
    <w:multiLevelType w:val="multilevel"/>
    <w:tmpl w:val="ED56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2F55E7"/>
    <w:multiLevelType w:val="multilevel"/>
    <w:tmpl w:val="AB9ABE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8D9"/>
    <w:rsid w:val="003E175C"/>
    <w:rsid w:val="003E22CD"/>
    <w:rsid w:val="006A1602"/>
    <w:rsid w:val="0071117D"/>
    <w:rsid w:val="007D380E"/>
    <w:rsid w:val="00833B71"/>
    <w:rsid w:val="009638D9"/>
    <w:rsid w:val="00AD19B2"/>
    <w:rsid w:val="00B1147B"/>
    <w:rsid w:val="00BD0C8B"/>
    <w:rsid w:val="00C34FFC"/>
    <w:rsid w:val="00C66255"/>
    <w:rsid w:val="00D26035"/>
    <w:rsid w:val="00F010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9638D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638D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638D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638D9"/>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9638D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638D9"/>
    <w:rPr>
      <w:b/>
      <w:bCs/>
    </w:rPr>
  </w:style>
  <w:style w:type="character" w:styleId="a5">
    <w:name w:val="Emphasis"/>
    <w:basedOn w:val="a0"/>
    <w:uiPriority w:val="20"/>
    <w:qFormat/>
    <w:rsid w:val="009638D9"/>
    <w:rPr>
      <w:i/>
      <w:iCs/>
    </w:rPr>
  </w:style>
  <w:style w:type="character" w:styleId="a6">
    <w:name w:val="Hyperlink"/>
    <w:basedOn w:val="a0"/>
    <w:uiPriority w:val="99"/>
    <w:semiHidden/>
    <w:unhideWhenUsed/>
    <w:rsid w:val="009638D9"/>
    <w:rPr>
      <w:color w:val="0000FF"/>
      <w:u w:val="single"/>
    </w:rPr>
  </w:style>
  <w:style w:type="paragraph" w:styleId="a7">
    <w:name w:val="Balloon Text"/>
    <w:basedOn w:val="a"/>
    <w:link w:val="a8"/>
    <w:uiPriority w:val="99"/>
    <w:semiHidden/>
    <w:unhideWhenUsed/>
    <w:rsid w:val="009638D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638D9"/>
    <w:rPr>
      <w:rFonts w:ascii="Tahoma" w:hAnsi="Tahoma" w:cs="Tahoma"/>
      <w:sz w:val="16"/>
      <w:szCs w:val="16"/>
    </w:rPr>
  </w:style>
  <w:style w:type="paragraph" w:styleId="a9">
    <w:name w:val="No Spacing"/>
    <w:uiPriority w:val="1"/>
    <w:qFormat/>
    <w:rsid w:val="00D260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9638D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638D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638D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638D9"/>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9638D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638D9"/>
    <w:rPr>
      <w:b/>
      <w:bCs/>
    </w:rPr>
  </w:style>
  <w:style w:type="character" w:styleId="a5">
    <w:name w:val="Emphasis"/>
    <w:basedOn w:val="a0"/>
    <w:uiPriority w:val="20"/>
    <w:qFormat/>
    <w:rsid w:val="009638D9"/>
    <w:rPr>
      <w:i/>
      <w:iCs/>
    </w:rPr>
  </w:style>
  <w:style w:type="character" w:styleId="a6">
    <w:name w:val="Hyperlink"/>
    <w:basedOn w:val="a0"/>
    <w:uiPriority w:val="99"/>
    <w:semiHidden/>
    <w:unhideWhenUsed/>
    <w:rsid w:val="009638D9"/>
    <w:rPr>
      <w:color w:val="0000FF"/>
      <w:u w:val="single"/>
    </w:rPr>
  </w:style>
  <w:style w:type="paragraph" w:styleId="a7">
    <w:name w:val="Balloon Text"/>
    <w:basedOn w:val="a"/>
    <w:link w:val="a8"/>
    <w:uiPriority w:val="99"/>
    <w:semiHidden/>
    <w:unhideWhenUsed/>
    <w:rsid w:val="009638D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638D9"/>
    <w:rPr>
      <w:rFonts w:ascii="Tahoma" w:hAnsi="Tahoma" w:cs="Tahoma"/>
      <w:sz w:val="16"/>
      <w:szCs w:val="16"/>
    </w:rPr>
  </w:style>
  <w:style w:type="paragraph" w:styleId="a9">
    <w:name w:val="No Spacing"/>
    <w:uiPriority w:val="1"/>
    <w:qFormat/>
    <w:rsid w:val="00D260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193784">
      <w:bodyDiv w:val="1"/>
      <w:marLeft w:val="0"/>
      <w:marRight w:val="0"/>
      <w:marTop w:val="0"/>
      <w:marBottom w:val="0"/>
      <w:divBdr>
        <w:top w:val="none" w:sz="0" w:space="0" w:color="auto"/>
        <w:left w:val="none" w:sz="0" w:space="0" w:color="auto"/>
        <w:bottom w:val="none" w:sz="0" w:space="0" w:color="auto"/>
        <w:right w:val="none" w:sz="0" w:space="0" w:color="auto"/>
      </w:divBdr>
    </w:div>
    <w:div w:id="205396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6</Pages>
  <Words>2875</Words>
  <Characters>16392</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19229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sudakova</dc:creator>
  <cp:lastModifiedBy>sudakova</cp:lastModifiedBy>
  <cp:revision>5</cp:revision>
  <dcterms:created xsi:type="dcterms:W3CDTF">2017-10-31T14:41:00Z</dcterms:created>
  <dcterms:modified xsi:type="dcterms:W3CDTF">2017-11-22T17:29:00Z</dcterms:modified>
</cp:coreProperties>
</file>